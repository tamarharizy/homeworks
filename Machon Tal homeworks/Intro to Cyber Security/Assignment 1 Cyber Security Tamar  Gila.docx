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tl/>
        </w:rPr>
        <w:id w:val="-1833597651"/>
        <w:placeholder>
          <w:docPart w:val="BA022BFECC274B8A91FEC6826406FCB3"/>
        </w:placeholder>
        <w:date>
          <w:dateFormat w:val="MMMM d, yyyy"/>
          <w:lid w:val="en-US"/>
          <w:storeMappedDataAs w:val="dateTime"/>
          <w:calendar w:val="gregorian"/>
        </w:date>
      </w:sdtPr>
      <w:sdtEndPr/>
      <w:sdtContent>
        <w:p w14:paraId="17992923" w14:textId="5F76D29A" w:rsidR="002B4808" w:rsidRDefault="00EE33A3" w:rsidP="00EE33A3">
          <w:pPr>
            <w:pStyle w:val="Date"/>
            <w:bidi/>
            <w:jc w:val="right"/>
          </w:pPr>
          <w:r>
            <w:t>&lt;</w:t>
          </w:r>
          <w:r>
            <w:rPr>
              <w:lang w:bidi="he-IL"/>
            </w:rPr>
            <w:t>date that the hw is uploaded&gt;</w:t>
          </w:r>
        </w:p>
      </w:sdtContent>
    </w:sdt>
    <w:p w14:paraId="70D389D2" w14:textId="1CC4C3E9" w:rsidR="00EE33A3" w:rsidRPr="00EE33A3" w:rsidRDefault="00EE33A3" w:rsidP="00EE33A3">
      <w:pPr>
        <w:pStyle w:val="Subtitle"/>
        <w:bidi/>
        <w:spacing w:before="60" w:after="360" w:line="240" w:lineRule="auto"/>
        <w:contextualSpacing/>
        <w:jc w:val="right"/>
        <w:rPr>
          <w:rFonts w:ascii="Arial" w:hAnsi="Arial" w:cs="Arial"/>
          <w:sz w:val="24"/>
          <w:szCs w:val="24"/>
          <w:lang w:bidi="he-IL"/>
        </w:rPr>
      </w:pPr>
      <w:r w:rsidRPr="00EE33A3">
        <w:rPr>
          <w:rFonts w:ascii="Arial" w:hAnsi="Arial" w:cs="Arial"/>
          <w:sz w:val="24"/>
          <w:szCs w:val="24"/>
          <w:lang w:bidi="he-IL"/>
        </w:rPr>
        <w:t>Introduction to cyber security 156360</w:t>
      </w:r>
    </w:p>
    <w:p w14:paraId="67DDCE8C" w14:textId="77777777" w:rsidR="00EE33A3" w:rsidRPr="00EE33A3" w:rsidRDefault="00EE33A3" w:rsidP="00EE33A3">
      <w:pPr>
        <w:pStyle w:val="Subtitle"/>
        <w:bidi/>
        <w:spacing w:before="60" w:after="360" w:line="240" w:lineRule="auto"/>
        <w:contextualSpacing/>
        <w:jc w:val="right"/>
        <w:rPr>
          <w:rFonts w:ascii="Arial" w:hAnsi="Arial" w:cs="Arial"/>
          <w:sz w:val="24"/>
          <w:szCs w:val="24"/>
          <w:lang w:bidi="he-IL"/>
        </w:rPr>
      </w:pPr>
      <w:r w:rsidRPr="00EE33A3">
        <w:rPr>
          <w:rFonts w:ascii="Arial" w:hAnsi="Arial" w:cs="Arial"/>
          <w:sz w:val="24"/>
          <w:szCs w:val="24"/>
          <w:lang w:bidi="he-IL"/>
        </w:rPr>
        <w:t>semester a 2020-2021</w:t>
      </w:r>
    </w:p>
    <w:p w14:paraId="37035C50" w14:textId="77777777" w:rsidR="00EE33A3" w:rsidRPr="00EE33A3" w:rsidRDefault="00EE33A3" w:rsidP="00EE33A3">
      <w:pPr>
        <w:pStyle w:val="Subtitle"/>
        <w:bidi/>
        <w:spacing w:before="60" w:after="360" w:line="240" w:lineRule="auto"/>
        <w:contextualSpacing/>
        <w:jc w:val="right"/>
        <w:rPr>
          <w:rFonts w:ascii="Arial" w:hAnsi="Arial" w:cs="Arial"/>
          <w:sz w:val="24"/>
          <w:szCs w:val="24"/>
          <w:lang w:bidi="he-IL"/>
        </w:rPr>
      </w:pPr>
    </w:p>
    <w:p w14:paraId="5895E1A6" w14:textId="5A35793B" w:rsidR="00EE33A3" w:rsidRPr="00EE33A3" w:rsidRDefault="00EE33A3" w:rsidP="00EE33A3">
      <w:pPr>
        <w:pStyle w:val="Subtitle"/>
        <w:bidi/>
        <w:spacing w:before="60" w:after="360" w:line="240" w:lineRule="auto"/>
        <w:contextualSpacing/>
        <w:jc w:val="right"/>
        <w:rPr>
          <w:rFonts w:ascii="Arial" w:hAnsi="Arial" w:cs="Arial"/>
          <w:sz w:val="24"/>
          <w:szCs w:val="24"/>
          <w:lang w:bidi="he-IL"/>
        </w:rPr>
      </w:pPr>
      <w:r w:rsidRPr="00EE33A3">
        <w:rPr>
          <w:rFonts w:ascii="Arial" w:hAnsi="Arial" w:cs="Arial"/>
          <w:sz w:val="24"/>
          <w:szCs w:val="24"/>
          <w:lang w:bidi="he-IL"/>
        </w:rPr>
        <w:t>hw # _</w:t>
      </w:r>
      <w:r w:rsidR="00FF727F">
        <w:rPr>
          <w:rFonts w:ascii="Arial" w:hAnsi="Arial" w:cs="Arial"/>
          <w:sz w:val="24"/>
          <w:szCs w:val="24"/>
          <w:lang w:bidi="he-IL"/>
        </w:rPr>
        <w:t>1</w:t>
      </w:r>
      <w:r w:rsidRPr="00EE33A3">
        <w:rPr>
          <w:rFonts w:ascii="Arial" w:hAnsi="Arial" w:cs="Arial"/>
          <w:sz w:val="24"/>
          <w:szCs w:val="24"/>
          <w:lang w:bidi="he-IL"/>
        </w:rPr>
        <w:t>_</w:t>
      </w:r>
    </w:p>
    <w:p w14:paraId="26080E49" w14:textId="77777777" w:rsidR="00EE33A3" w:rsidRPr="00EE33A3" w:rsidRDefault="00EE33A3" w:rsidP="00EE33A3">
      <w:pPr>
        <w:pStyle w:val="Subtitle"/>
        <w:bidi/>
        <w:spacing w:before="60" w:after="360" w:line="240" w:lineRule="auto"/>
        <w:contextualSpacing/>
        <w:jc w:val="right"/>
        <w:rPr>
          <w:rFonts w:ascii="Arial" w:hAnsi="Arial" w:cs="Arial"/>
          <w:sz w:val="24"/>
          <w:szCs w:val="24"/>
          <w:lang w:bidi="he-IL"/>
        </w:rPr>
      </w:pPr>
    </w:p>
    <w:p w14:paraId="37B612AB" w14:textId="77777777" w:rsidR="00EE33A3" w:rsidRPr="00EE33A3" w:rsidRDefault="00EE33A3" w:rsidP="00EE33A3">
      <w:pPr>
        <w:pStyle w:val="Subtitle"/>
        <w:bidi/>
        <w:spacing w:before="60" w:after="360" w:line="240" w:lineRule="auto"/>
        <w:contextualSpacing/>
        <w:jc w:val="right"/>
        <w:rPr>
          <w:rFonts w:ascii="Arial" w:hAnsi="Arial" w:cs="Arial"/>
          <w:sz w:val="24"/>
          <w:szCs w:val="24"/>
          <w:lang w:bidi="he-IL"/>
        </w:rPr>
      </w:pPr>
      <w:r w:rsidRPr="00EE33A3">
        <w:rPr>
          <w:rFonts w:ascii="Arial" w:hAnsi="Arial" w:cs="Arial"/>
          <w:sz w:val="24"/>
          <w:szCs w:val="24"/>
          <w:lang w:bidi="he-IL"/>
        </w:rPr>
        <w:t>machon tal english speakers</w:t>
      </w:r>
    </w:p>
    <w:tbl>
      <w:tblPr>
        <w:tblStyle w:val="TableTheme"/>
        <w:tblpPr w:leftFromText="180" w:rightFromText="180" w:vertAnchor="text" w:horzAnchor="margin" w:tblpY="-60"/>
        <w:tblW w:w="2192" w:type="pct"/>
        <w:tblLook w:val="04A0" w:firstRow="1" w:lastRow="0" w:firstColumn="1" w:lastColumn="0" w:noHBand="0" w:noVBand="1"/>
        <w:tblDescription w:val="Task list"/>
      </w:tblPr>
      <w:tblGrid>
        <w:gridCol w:w="1885"/>
        <w:gridCol w:w="2340"/>
      </w:tblGrid>
      <w:tr w:rsidR="00EE33A3" w14:paraId="41A581E4" w14:textId="77777777" w:rsidTr="00EE33A3">
        <w:tc>
          <w:tcPr>
            <w:tcW w:w="2231" w:type="pct"/>
          </w:tcPr>
          <w:p w14:paraId="78F0BDA3" w14:textId="77777777" w:rsidR="00EE33A3" w:rsidRDefault="00EE33A3" w:rsidP="00EE33A3">
            <w:pPr>
              <w:bidi/>
              <w:rPr>
                <w:lang w:bidi="he-IL"/>
              </w:rPr>
            </w:pPr>
            <w:proofErr w:type="spellStart"/>
            <w:ins w:id="0" w:author="Michal Davidson (midavids)" w:date="2018-02-15T10:33:00Z">
              <w:r>
                <w:rPr>
                  <w:lang w:bidi="he-IL"/>
                </w:rPr>
                <w:t>Teudat</w:t>
              </w:r>
              <w:proofErr w:type="spellEnd"/>
              <w:r>
                <w:rPr>
                  <w:lang w:bidi="he-IL"/>
                </w:rPr>
                <w:t xml:space="preserve"> </w:t>
              </w:r>
              <w:proofErr w:type="spellStart"/>
              <w:r>
                <w:rPr>
                  <w:lang w:bidi="he-IL"/>
                </w:rPr>
                <w:t>zehut</w:t>
              </w:r>
            </w:ins>
            <w:proofErr w:type="spellEnd"/>
          </w:p>
        </w:tc>
        <w:tc>
          <w:tcPr>
            <w:tcW w:w="2769" w:type="pct"/>
          </w:tcPr>
          <w:p w14:paraId="35F2E0C4" w14:textId="77777777" w:rsidR="00EE33A3" w:rsidRDefault="00EE33A3">
            <w:pPr>
              <w:bidi/>
              <w:rPr>
                <w:lang w:bidi="he-IL"/>
              </w:rPr>
              <w:pPrChange w:id="1" w:author="Michal Davidson (midavids)" w:date="2018-02-15T10:33:00Z">
                <w:pPr>
                  <w:framePr w:hSpace="180" w:wrap="around" w:vAnchor="text" w:hAnchor="margin" w:xAlign="right" w:y="330"/>
                </w:pPr>
              </w:pPrChange>
            </w:pPr>
            <w:ins w:id="2" w:author="Michal Davidson (midavids)" w:date="2018-02-15T10:33:00Z">
              <w:r>
                <w:rPr>
                  <w:lang w:bidi="he-IL"/>
                </w:rPr>
                <w:t>Student Name</w:t>
              </w:r>
            </w:ins>
          </w:p>
        </w:tc>
      </w:tr>
      <w:tr w:rsidR="00EE33A3" w14:paraId="2AEE0229" w14:textId="77777777" w:rsidTr="00EE33A3">
        <w:tc>
          <w:tcPr>
            <w:tcW w:w="2231" w:type="pct"/>
          </w:tcPr>
          <w:p w14:paraId="0574D4A2" w14:textId="0538FE57" w:rsidR="00EE33A3" w:rsidRDefault="00FF727F" w:rsidP="00EE33A3">
            <w:pPr>
              <w:bidi/>
              <w:rPr>
                <w:rFonts w:hAnsi="MS Gothic"/>
                <w:color w:val="404040" w:themeColor="text1" w:themeTint="BF"/>
                <w:sz w:val="20"/>
              </w:rPr>
            </w:pPr>
            <w:r>
              <w:rPr>
                <w:rFonts w:hAnsi="MS Gothic"/>
                <w:color w:val="404040" w:themeColor="text1" w:themeTint="BF"/>
                <w:sz w:val="20"/>
              </w:rPr>
              <w:t>006798775</w:t>
            </w:r>
          </w:p>
        </w:tc>
        <w:tc>
          <w:tcPr>
            <w:tcW w:w="2769" w:type="pct"/>
          </w:tcPr>
          <w:p w14:paraId="6E0E054B" w14:textId="0BDE3FB9" w:rsidR="00EE33A3" w:rsidRDefault="00FF727F" w:rsidP="00EE33A3">
            <w:pPr>
              <w:bidi/>
            </w:pPr>
            <w:r>
              <w:t>Gila Odes</w:t>
            </w:r>
          </w:p>
        </w:tc>
      </w:tr>
      <w:tr w:rsidR="00EE33A3" w14:paraId="4649647C" w14:textId="77777777" w:rsidTr="00EE33A3">
        <w:tc>
          <w:tcPr>
            <w:tcW w:w="2231" w:type="pct"/>
          </w:tcPr>
          <w:p w14:paraId="07D5B8BD" w14:textId="6AAB5FB8" w:rsidR="00EE33A3" w:rsidRDefault="00FF727F" w:rsidP="00EE33A3">
            <w:pPr>
              <w:bidi/>
              <w:rPr>
                <w:rFonts w:hAnsi="MS Gothic"/>
                <w:color w:val="404040" w:themeColor="text1" w:themeTint="BF"/>
                <w:sz w:val="20"/>
              </w:rPr>
            </w:pPr>
            <w:r>
              <w:rPr>
                <w:rFonts w:hAnsi="MS Gothic"/>
                <w:color w:val="404040" w:themeColor="text1" w:themeTint="BF"/>
                <w:sz w:val="20"/>
              </w:rPr>
              <w:t>209927128</w:t>
            </w:r>
          </w:p>
        </w:tc>
        <w:tc>
          <w:tcPr>
            <w:tcW w:w="2769" w:type="pct"/>
          </w:tcPr>
          <w:p w14:paraId="2D1CD5F8" w14:textId="45241B38" w:rsidR="00EE33A3" w:rsidRDefault="00FF727F" w:rsidP="00EE33A3">
            <w:pPr>
              <w:bidi/>
            </w:pPr>
            <w:r>
              <w:t xml:space="preserve">Tamar </w:t>
            </w:r>
            <w:proofErr w:type="spellStart"/>
            <w:r>
              <w:t>Harizy</w:t>
            </w:r>
            <w:proofErr w:type="spellEnd"/>
          </w:p>
        </w:tc>
      </w:tr>
    </w:tbl>
    <w:p w14:paraId="69CBD192" w14:textId="5568FCC6" w:rsidR="0011722A" w:rsidRDefault="0011722A" w:rsidP="00EE33A3">
      <w:pPr>
        <w:pStyle w:val="Subtitle"/>
        <w:bidi/>
        <w:spacing w:before="60" w:after="360" w:line="240" w:lineRule="auto"/>
        <w:contextualSpacing/>
        <w:rPr>
          <w:rFonts w:ascii="Arial" w:hAnsi="Arial" w:cs="Arial"/>
          <w:sz w:val="32"/>
          <w:szCs w:val="32"/>
          <w:rtl/>
          <w:lang w:bidi="he-IL"/>
        </w:rPr>
      </w:pPr>
      <w:r w:rsidRPr="00A016D7">
        <w:rPr>
          <w:rFonts w:ascii="Arial" w:hAnsi="Arial" w:cs="Arial"/>
          <w:sz w:val="32"/>
          <w:szCs w:val="32"/>
          <w:rtl/>
          <w:lang w:bidi="he-IL"/>
        </w:rPr>
        <w:t xml:space="preserve"> </w:t>
      </w:r>
    </w:p>
    <w:p w14:paraId="4B33BC8A" w14:textId="1C5DCE19" w:rsidR="0011722A" w:rsidRDefault="0011722A" w:rsidP="000E0D85">
      <w:pPr>
        <w:pStyle w:val="Heading1"/>
        <w:bidi/>
        <w:rPr>
          <w:rFonts w:ascii="Arial" w:hAnsi="Arial" w:cs="Arial"/>
          <w:caps/>
          <w:color w:val="000000" w:themeColor="text1"/>
          <w:szCs w:val="32"/>
          <w:lang w:bidi="he-IL"/>
        </w:rPr>
      </w:pPr>
    </w:p>
    <w:p w14:paraId="55B846E9" w14:textId="77777777" w:rsidR="000E0D85" w:rsidRPr="000E0D85" w:rsidRDefault="000E0D85">
      <w:pPr>
        <w:bidi/>
        <w:rPr>
          <w:rtl/>
          <w:lang w:bidi="he-IL"/>
        </w:rPr>
        <w:pPrChange w:id="3" w:author="Michal Davidson (midavids)" w:date="2018-02-15T10:33:00Z">
          <w:pPr/>
        </w:pPrChange>
      </w:pPr>
    </w:p>
    <w:p w14:paraId="5F87B20E" w14:textId="77777777" w:rsidR="002B4808" w:rsidRDefault="002B4808" w:rsidP="0011722A">
      <w:pPr>
        <w:bidi/>
        <w:rPr>
          <w:lang w:bidi="he-IL"/>
        </w:rPr>
      </w:pPr>
    </w:p>
    <w:p w14:paraId="2B4B713D" w14:textId="3A1464E6" w:rsidR="00C16533" w:rsidRDefault="00EB6EB3" w:rsidP="004C69D6">
      <w:pPr>
        <w:bidi/>
        <w:jc w:val="right"/>
        <w:rPr>
          <w:rFonts w:ascii="Calibri" w:hAnsi="Calibri" w:cs="Calibri"/>
          <w:sz w:val="24"/>
          <w:szCs w:val="32"/>
          <w:u w:val="single"/>
          <w:lang w:bidi="he-IL"/>
        </w:rPr>
      </w:pPr>
      <w:r>
        <w:rPr>
          <w:rFonts w:ascii="Calibri" w:hAnsi="Calibri" w:cs="Calibri"/>
          <w:sz w:val="24"/>
          <w:szCs w:val="32"/>
          <w:u w:val="single"/>
          <w:lang w:bidi="he-IL"/>
        </w:rPr>
        <w:t>Question 1</w:t>
      </w:r>
    </w:p>
    <w:p w14:paraId="3B6FA970" w14:textId="73760AD5" w:rsidR="004C69D6" w:rsidRDefault="004C69D6" w:rsidP="004C69D6">
      <w:pPr>
        <w:bidi/>
        <w:jc w:val="right"/>
        <w:rPr>
          <w:rFonts w:ascii="Calibri" w:hAnsi="Calibri" w:cs="Calibri"/>
          <w:sz w:val="24"/>
          <w:szCs w:val="32"/>
          <w:lang w:bidi="he-IL"/>
        </w:rPr>
      </w:pPr>
      <w:r>
        <w:rPr>
          <w:rFonts w:ascii="Calibri" w:hAnsi="Calibri" w:cs="Calibri"/>
          <w:sz w:val="24"/>
          <w:szCs w:val="32"/>
          <w:lang w:bidi="he-IL"/>
        </w:rPr>
        <w:t>Links to articles used for Security Report:</w:t>
      </w:r>
    </w:p>
    <w:p w14:paraId="128A7934" w14:textId="44CC14C1" w:rsidR="004C69D6" w:rsidRPr="004C69D6" w:rsidRDefault="004C69D6" w:rsidP="004C69D6">
      <w:pPr>
        <w:bidi/>
        <w:jc w:val="right"/>
        <w:rPr>
          <w:rFonts w:ascii="Calibri" w:hAnsi="Calibri" w:cs="Calibri"/>
          <w:sz w:val="24"/>
          <w:szCs w:val="32"/>
          <w:lang w:bidi="he-IL"/>
        </w:rPr>
      </w:pPr>
      <w:r w:rsidRPr="004C69D6">
        <w:rPr>
          <w:rFonts w:ascii="Calibri" w:hAnsi="Calibri" w:cs="Calibri"/>
          <w:sz w:val="24"/>
          <w:szCs w:val="32"/>
          <w:lang w:bidi="he-IL"/>
        </w:rPr>
        <w:t xml:space="preserve">Cyber Attack on France </w:t>
      </w:r>
      <w:proofErr w:type="spellStart"/>
      <w:r w:rsidRPr="004C69D6">
        <w:rPr>
          <w:rFonts w:ascii="Calibri" w:hAnsi="Calibri" w:cs="Calibri"/>
          <w:sz w:val="24"/>
          <w:szCs w:val="32"/>
          <w:lang w:bidi="he-IL"/>
        </w:rPr>
        <w:t>Beijer</w:t>
      </w:r>
      <w:proofErr w:type="spellEnd"/>
      <w:r w:rsidRPr="004C69D6">
        <w:rPr>
          <w:rFonts w:ascii="Calibri" w:hAnsi="Calibri" w:cs="Calibri"/>
          <w:sz w:val="24"/>
          <w:szCs w:val="32"/>
          <w:lang w:bidi="he-IL"/>
        </w:rPr>
        <w:t xml:space="preserve"> Ref</w:t>
      </w:r>
      <w:r>
        <w:rPr>
          <w:rFonts w:ascii="Calibri" w:hAnsi="Calibri" w:cs="Calibri"/>
          <w:sz w:val="24"/>
          <w:szCs w:val="32"/>
          <w:lang w:bidi="he-IL"/>
        </w:rPr>
        <w:t xml:space="preserve"> -</w:t>
      </w:r>
    </w:p>
    <w:p w14:paraId="5840F1FA" w14:textId="02DB81EF" w:rsidR="004C69D6" w:rsidRPr="004C69D6" w:rsidRDefault="004C69D6" w:rsidP="004C69D6">
      <w:pPr>
        <w:bidi/>
        <w:jc w:val="right"/>
        <w:rPr>
          <w:rFonts w:ascii="Calibri" w:hAnsi="Calibri" w:cs="Calibri"/>
          <w:sz w:val="24"/>
          <w:szCs w:val="32"/>
          <w:lang w:bidi="he-IL"/>
        </w:rPr>
      </w:pPr>
      <w:r w:rsidRPr="004C69D6">
        <w:rPr>
          <w:rFonts w:ascii="Calibri" w:hAnsi="Calibri" w:cs="Calibri"/>
          <w:sz w:val="24"/>
          <w:szCs w:val="32"/>
          <w:lang w:bidi="he-IL"/>
        </w:rPr>
        <w:t>https://www.cybersecurity-insiders.com/cyber-attack-on-france-beijer-ref</w:t>
      </w:r>
      <w:r w:rsidRPr="004C69D6">
        <w:rPr>
          <w:rFonts w:ascii="Calibri" w:hAnsi="Calibri" w:cs="Calibri"/>
          <w:sz w:val="24"/>
          <w:szCs w:val="32"/>
          <w:rtl/>
          <w:lang w:bidi="he-IL"/>
        </w:rPr>
        <w:t>/</w:t>
      </w:r>
    </w:p>
    <w:p w14:paraId="06AAC6FC" w14:textId="18FF4CE5" w:rsidR="004C69D6" w:rsidRPr="004C69D6" w:rsidRDefault="004C69D6" w:rsidP="00C16533">
      <w:pPr>
        <w:bidi/>
        <w:jc w:val="right"/>
        <w:rPr>
          <w:rFonts w:ascii="Calibri" w:hAnsi="Calibri" w:cs="Calibri"/>
          <w:sz w:val="24"/>
          <w:szCs w:val="32"/>
          <w:lang w:bidi="he-IL"/>
        </w:rPr>
      </w:pPr>
      <w:r w:rsidRPr="004C69D6">
        <w:rPr>
          <w:rFonts w:ascii="Calibri" w:hAnsi="Calibri" w:cs="Calibri"/>
          <w:sz w:val="24"/>
          <w:szCs w:val="32"/>
          <w:lang w:bidi="he-IL"/>
        </w:rPr>
        <w:t>Montreal's STM public transport system hit by ransomware attack</w:t>
      </w:r>
    </w:p>
    <w:p w14:paraId="16BBD78A" w14:textId="5FC0E8AB" w:rsidR="00C16533" w:rsidRPr="00C16533" w:rsidRDefault="004C69D6" w:rsidP="004C69D6">
      <w:pPr>
        <w:pBdr>
          <w:bottom w:val="single" w:sz="12" w:space="1" w:color="auto"/>
        </w:pBdr>
        <w:bidi/>
        <w:jc w:val="right"/>
        <w:rPr>
          <w:rFonts w:ascii="Calibri" w:hAnsi="Calibri" w:cs="Calibri"/>
          <w:sz w:val="24"/>
          <w:szCs w:val="32"/>
          <w:lang w:bidi="he-IL"/>
        </w:rPr>
      </w:pPr>
      <w:r w:rsidRPr="004C69D6">
        <w:rPr>
          <w:rFonts w:ascii="Calibri" w:hAnsi="Calibri" w:cs="Calibri"/>
          <w:sz w:val="24"/>
          <w:szCs w:val="32"/>
          <w:lang w:bidi="he-IL"/>
        </w:rPr>
        <w:t>https://www.bleepingcomputer.com/news/security/montreals-stm-public-transport-system-hit-by-ransomware-attack/?&amp;web_view=true</w:t>
      </w:r>
    </w:p>
    <w:p w14:paraId="2B1F331D" w14:textId="1FFC3A6A" w:rsidR="004C69D6" w:rsidRDefault="004C69D6" w:rsidP="004C69D6">
      <w:pPr>
        <w:bidi/>
        <w:jc w:val="right"/>
        <w:rPr>
          <w:rFonts w:ascii="Calibri" w:hAnsi="Calibri" w:cs="Calibri"/>
          <w:b/>
          <w:bCs/>
          <w:sz w:val="24"/>
          <w:szCs w:val="32"/>
          <w:lang w:bidi="he-IL"/>
        </w:rPr>
      </w:pPr>
      <w:r>
        <w:rPr>
          <w:rFonts w:ascii="Calibri" w:hAnsi="Calibri" w:cs="Calibri"/>
          <w:b/>
          <w:bCs/>
          <w:sz w:val="24"/>
          <w:szCs w:val="32"/>
          <w:lang w:bidi="he-IL"/>
        </w:rPr>
        <w:t>Security Report                                   Week of October 1</w:t>
      </w:r>
      <w:r w:rsidR="00A338C6">
        <w:rPr>
          <w:rFonts w:ascii="Calibri" w:hAnsi="Calibri" w:cs="Calibri"/>
          <w:b/>
          <w:bCs/>
          <w:sz w:val="24"/>
          <w:szCs w:val="32"/>
          <w:lang w:bidi="he-IL"/>
        </w:rPr>
        <w:t>8</w:t>
      </w:r>
      <w:r w:rsidRPr="004C69D6">
        <w:rPr>
          <w:rFonts w:ascii="Calibri" w:hAnsi="Calibri" w:cs="Calibri"/>
          <w:b/>
          <w:bCs/>
          <w:sz w:val="24"/>
          <w:szCs w:val="32"/>
          <w:vertAlign w:val="superscript"/>
          <w:lang w:bidi="he-IL"/>
        </w:rPr>
        <w:t>th</w:t>
      </w:r>
      <w:r>
        <w:rPr>
          <w:rFonts w:ascii="Calibri" w:hAnsi="Calibri" w:cs="Calibri"/>
          <w:b/>
          <w:bCs/>
          <w:sz w:val="24"/>
          <w:szCs w:val="32"/>
          <w:lang w:bidi="he-IL"/>
        </w:rPr>
        <w:t xml:space="preserve">                                Cyber Security Threats </w:t>
      </w:r>
    </w:p>
    <w:p w14:paraId="1AD0BC11" w14:textId="1E31957A" w:rsidR="004C69D6" w:rsidRPr="000377E8" w:rsidRDefault="004C69D6" w:rsidP="004C69D6">
      <w:pPr>
        <w:bidi/>
        <w:jc w:val="right"/>
        <w:rPr>
          <w:rFonts w:ascii="Calibri" w:hAnsi="Calibri" w:cs="Calibri"/>
          <w:sz w:val="24"/>
          <w:szCs w:val="32"/>
          <w:lang w:bidi="he-IL"/>
        </w:rPr>
      </w:pPr>
      <w:r>
        <w:rPr>
          <w:rFonts w:ascii="Calibri" w:hAnsi="Calibri" w:cs="Calibri"/>
          <w:sz w:val="24"/>
          <w:szCs w:val="32"/>
          <w:lang w:bidi="he-IL"/>
        </w:rPr>
        <w:t xml:space="preserve">Over the past week (in fact over the last 4 days!) there have been two incidences that have proven to us, again, how much damage and expense cyber-attacks cause. </w:t>
      </w:r>
      <w:r w:rsidR="00452F05">
        <w:rPr>
          <w:rFonts w:ascii="Calibri" w:hAnsi="Calibri" w:cs="Calibri"/>
          <w:sz w:val="24"/>
          <w:szCs w:val="32"/>
          <w:lang w:bidi="he-IL"/>
        </w:rPr>
        <w:t xml:space="preserve">The first attack occurred in Montreal and was an attack on </w:t>
      </w:r>
      <w:r w:rsidR="000377E8">
        <w:rPr>
          <w:rFonts w:ascii="Calibri" w:hAnsi="Calibri" w:cs="Calibri"/>
          <w:sz w:val="24"/>
          <w:szCs w:val="32"/>
          <w:lang w:bidi="he-IL"/>
        </w:rPr>
        <w:t xml:space="preserve">the STM public transport system. The second attack occurred in France and was an attack on an air-conditioning and refrigeration company </w:t>
      </w:r>
      <w:proofErr w:type="spellStart"/>
      <w:r w:rsidR="000377E8" w:rsidRPr="000377E8">
        <w:rPr>
          <w:rFonts w:ascii="Calibri" w:hAnsi="Calibri" w:cs="Calibri"/>
          <w:i/>
          <w:iCs/>
          <w:sz w:val="24"/>
          <w:szCs w:val="32"/>
          <w:lang w:bidi="he-IL"/>
        </w:rPr>
        <w:t>Beijer</w:t>
      </w:r>
      <w:proofErr w:type="spellEnd"/>
      <w:r w:rsidR="000377E8" w:rsidRPr="000377E8">
        <w:rPr>
          <w:rFonts w:ascii="Calibri" w:hAnsi="Calibri" w:cs="Calibri"/>
          <w:i/>
          <w:iCs/>
          <w:sz w:val="24"/>
          <w:szCs w:val="32"/>
          <w:lang w:bidi="he-IL"/>
        </w:rPr>
        <w:t xml:space="preserve"> Ref</w:t>
      </w:r>
      <w:r w:rsidR="000377E8">
        <w:rPr>
          <w:rFonts w:ascii="Calibri" w:hAnsi="Calibri" w:cs="Calibri"/>
          <w:sz w:val="24"/>
          <w:szCs w:val="32"/>
          <w:lang w:bidi="he-IL"/>
        </w:rPr>
        <w:t>. in both of these cases, the cyber-attacks fell under the category of Ransomware attacks as hackers demanded large sums of money to rectify the damage they caused.</w:t>
      </w:r>
    </w:p>
    <w:p w14:paraId="2CA4DD91" w14:textId="5DAF9115" w:rsidR="00A338C6" w:rsidRDefault="00705E8A" w:rsidP="00A338C6">
      <w:pPr>
        <w:bidi/>
        <w:jc w:val="right"/>
        <w:rPr>
          <w:rFonts w:ascii="Calibri" w:hAnsi="Calibri" w:cs="Calibri"/>
          <w:sz w:val="24"/>
          <w:szCs w:val="32"/>
          <w:lang w:bidi="he-IL"/>
        </w:rPr>
      </w:pPr>
      <w:r>
        <w:rPr>
          <w:rFonts w:ascii="Calibri" w:hAnsi="Calibri" w:cs="Calibri"/>
          <w:i/>
          <w:iCs/>
          <w:noProof/>
          <w:sz w:val="24"/>
          <w:szCs w:val="32"/>
          <w:lang w:bidi="he-IL"/>
        </w:rPr>
        <w:lastRenderedPageBreak/>
        <mc:AlternateContent>
          <mc:Choice Requires="wps">
            <w:drawing>
              <wp:anchor distT="0" distB="0" distL="114300" distR="114300" simplePos="0" relativeHeight="251659264" behindDoc="0" locked="0" layoutInCell="1" allowOverlap="1" wp14:anchorId="0565F266" wp14:editId="11AA57F9">
                <wp:simplePos x="0" y="0"/>
                <wp:positionH relativeFrom="column">
                  <wp:posOffset>-75565</wp:posOffset>
                </wp:positionH>
                <wp:positionV relativeFrom="paragraph">
                  <wp:posOffset>375285</wp:posOffset>
                </wp:positionV>
                <wp:extent cx="1319530" cy="1407160"/>
                <wp:effectExtent l="0" t="0" r="13970" b="21590"/>
                <wp:wrapThrough wrapText="bothSides">
                  <wp:wrapPolygon edited="0">
                    <wp:start x="0" y="0"/>
                    <wp:lineTo x="0" y="21639"/>
                    <wp:lineTo x="21517" y="21639"/>
                    <wp:lineTo x="21517"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319530" cy="1407160"/>
                        </a:xfrm>
                        <a:prstGeom prst="rect">
                          <a:avLst/>
                        </a:prstGeom>
                        <a:no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A08D21" w14:textId="11EF0650" w:rsidR="00705E8A" w:rsidRPr="00705E8A" w:rsidRDefault="00705E8A" w:rsidP="00705E8A">
                            <w:pPr>
                              <w:jc w:val="center"/>
                              <w:rPr>
                                <w:rFonts w:ascii="Calibri Light" w:hAnsi="Calibri Light" w:cs="Calibri Light"/>
                                <w:b/>
                                <w:bCs/>
                                <w:sz w:val="24"/>
                                <w:szCs w:val="32"/>
                                <w:lang w:val="en-ZA"/>
                              </w:rPr>
                            </w:pPr>
                            <w:r w:rsidRPr="00705E8A">
                              <w:rPr>
                                <w:rFonts w:ascii="Calibri Light" w:hAnsi="Calibri Light" w:cs="Calibri Light"/>
                                <w:b/>
                                <w:bCs/>
                                <w:sz w:val="24"/>
                                <w:szCs w:val="32"/>
                                <w:lang w:val="en-ZA"/>
                              </w:rPr>
                              <w:t>Who were the attackers?</w:t>
                            </w:r>
                            <w:r>
                              <w:rPr>
                                <w:rFonts w:ascii="Calibri Light" w:hAnsi="Calibri Light" w:cs="Calibri Light"/>
                                <w:b/>
                                <w:bCs/>
                                <w:sz w:val="24"/>
                                <w:szCs w:val="32"/>
                                <w:lang w:val="en-ZA"/>
                              </w:rPr>
                              <w:t xml:space="preserve"> What Category of hackers are they? What was their motive?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65F266" id="Rectangle 1" o:spid="_x0000_s1026" style="position:absolute;margin-left:-5.95pt;margin-top:29.55pt;width:103.9pt;height:1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" filled="f" strokecolor="#b9b9b9 [2414]" strokeweight="1pt">
                <v:textbox>
                  <w:txbxContent>
                    <w:p w14:paraId="02A08D21" w14:textId="11EF0650" w:rsidR="00705E8A" w:rsidRPr="00705E8A" w:rsidRDefault="00705E8A" w:rsidP="00705E8A">
                      <w:pPr>
                        <w:jc w:val="center"/>
                        <w:rPr>
                          <w:rFonts w:ascii="Calibri Light" w:hAnsi="Calibri Light" w:cs="Calibri Light"/>
                          <w:b/>
                          <w:bCs/>
                          <w:sz w:val="24"/>
                          <w:szCs w:val="32"/>
                          <w:lang w:val="en-ZA"/>
                        </w:rPr>
                      </w:pPr>
                      <w:r w:rsidRPr="00705E8A">
                        <w:rPr>
                          <w:rFonts w:ascii="Calibri Light" w:hAnsi="Calibri Light" w:cs="Calibri Light"/>
                          <w:b/>
                          <w:bCs/>
                          <w:sz w:val="24"/>
                          <w:szCs w:val="32"/>
                          <w:lang w:val="en-ZA"/>
                        </w:rPr>
                        <w:t>Who were the attackers?</w:t>
                      </w:r>
                      <w:r>
                        <w:rPr>
                          <w:rFonts w:ascii="Calibri Light" w:hAnsi="Calibri Light" w:cs="Calibri Light"/>
                          <w:b/>
                          <w:bCs/>
                          <w:sz w:val="24"/>
                          <w:szCs w:val="32"/>
                          <w:lang w:val="en-ZA"/>
                        </w:rPr>
                        <w:t xml:space="preserve"> What Category of hackers are they? What was their motive?</w:t>
                      </w:r>
                    </w:p>
                  </w:txbxContent>
                </v:textbox>
                <w10:wrap type="through"/>
              </v:rect>
            </w:pict>
          </mc:Fallback>
        </mc:AlternateContent>
      </w:r>
      <w:r w:rsidR="00A338C6" w:rsidRPr="00A338C6">
        <w:rPr>
          <w:rFonts w:ascii="Calibri" w:hAnsi="Calibri" w:cs="Calibri"/>
          <w:i/>
          <w:iCs/>
          <w:sz w:val="24"/>
          <w:szCs w:val="32"/>
          <w:lang w:bidi="he-IL"/>
        </w:rPr>
        <w:t>Montreal's STM public transport system hit by ransomware attack</w:t>
      </w:r>
      <w:r w:rsidR="00A338C6">
        <w:rPr>
          <w:rFonts w:ascii="Calibri" w:hAnsi="Calibri" w:cs="Calibri"/>
          <w:sz w:val="24"/>
          <w:szCs w:val="32"/>
          <w:lang w:bidi="he-IL"/>
        </w:rPr>
        <w:t xml:space="preserve"> </w:t>
      </w:r>
    </w:p>
    <w:p w14:paraId="00CD0916" w14:textId="440363B6" w:rsidR="00705E8A" w:rsidRDefault="00A338C6" w:rsidP="00705E8A">
      <w:pPr>
        <w:bidi/>
        <w:jc w:val="right"/>
        <w:rPr>
          <w:rFonts w:ascii="Calibri" w:hAnsi="Calibri" w:cs="Calibri"/>
          <w:sz w:val="24"/>
          <w:szCs w:val="32"/>
          <w:lang w:val="en-ZA" w:bidi="he-IL"/>
        </w:rPr>
      </w:pPr>
      <w:r>
        <w:rPr>
          <w:rFonts w:ascii="Calibri" w:hAnsi="Calibri" w:cs="Calibri"/>
          <w:sz w:val="24"/>
          <w:szCs w:val="32"/>
          <w:lang w:bidi="he-IL"/>
        </w:rPr>
        <w:t xml:space="preserve">This ransomware attack was so recent that the exact identities of the hackers have not yet been revealed, however, it is believed that </w:t>
      </w:r>
      <w:r w:rsidR="00705E8A">
        <w:rPr>
          <w:rFonts w:ascii="Calibri" w:hAnsi="Calibri" w:cs="Calibri"/>
          <w:sz w:val="24"/>
          <w:szCs w:val="32"/>
          <w:lang w:bidi="he-IL"/>
        </w:rPr>
        <w:t xml:space="preserve">a gang of online hackers are responsible. This gang have created a ransomware software </w:t>
      </w:r>
      <w:r>
        <w:rPr>
          <w:rFonts w:ascii="Calibri" w:hAnsi="Calibri" w:cs="Calibri"/>
          <w:sz w:val="24"/>
          <w:szCs w:val="32"/>
          <w:lang w:bidi="he-IL"/>
        </w:rPr>
        <w:t>“</w:t>
      </w:r>
      <w:proofErr w:type="spellStart"/>
      <w:r>
        <w:rPr>
          <w:rFonts w:ascii="Calibri" w:hAnsi="Calibri" w:cs="Calibri"/>
          <w:sz w:val="24"/>
          <w:szCs w:val="32"/>
          <w:lang w:bidi="he-IL"/>
        </w:rPr>
        <w:t>RansomExx</w:t>
      </w:r>
      <w:proofErr w:type="spellEnd"/>
      <w:r>
        <w:rPr>
          <w:rFonts w:ascii="Calibri" w:hAnsi="Calibri" w:cs="Calibri"/>
          <w:sz w:val="24"/>
          <w:szCs w:val="32"/>
          <w:lang w:bidi="he-IL"/>
        </w:rPr>
        <w:t>” which is a</w:t>
      </w:r>
      <w:r w:rsidR="00705E8A">
        <w:rPr>
          <w:rFonts w:ascii="Calibri" w:hAnsi="Calibri" w:cs="Calibri"/>
          <w:sz w:val="24"/>
          <w:szCs w:val="32"/>
          <w:lang w:bidi="he-IL"/>
        </w:rPr>
        <w:t xml:space="preserve"> </w:t>
      </w:r>
      <w:r w:rsidR="00705E8A" w:rsidRPr="00A338C6">
        <w:rPr>
          <w:rFonts w:ascii="Calibri" w:hAnsi="Calibri" w:cs="Calibri"/>
          <w:sz w:val="24"/>
          <w:szCs w:val="32"/>
          <w:lang w:val="en-ZA" w:bidi="he-IL"/>
        </w:rPr>
        <w:t>is a rebranded version of the Defray777 ransomware</w:t>
      </w:r>
      <w:r w:rsidR="00705E8A">
        <w:rPr>
          <w:rFonts w:ascii="Calibri" w:hAnsi="Calibri" w:cs="Calibri"/>
          <w:sz w:val="24"/>
          <w:szCs w:val="32"/>
          <w:lang w:val="en-ZA" w:bidi="he-IL"/>
        </w:rPr>
        <w:t xml:space="preserve">. This virus has been affecting online system services since June. This continual hacking of companies to force those attacked to “pay-up!” places our attackers in the </w:t>
      </w:r>
      <w:r w:rsidR="00705E8A">
        <w:rPr>
          <w:rFonts w:ascii="Calibri" w:hAnsi="Calibri" w:cs="Calibri"/>
          <w:b/>
          <w:bCs/>
          <w:sz w:val="24"/>
          <w:szCs w:val="32"/>
          <w:lang w:val="en-ZA" w:bidi="he-IL"/>
        </w:rPr>
        <w:t>Black-Hat</w:t>
      </w:r>
      <w:r w:rsidR="00705E8A">
        <w:rPr>
          <w:rFonts w:ascii="Calibri" w:hAnsi="Calibri" w:cs="Calibri"/>
          <w:sz w:val="24"/>
          <w:szCs w:val="32"/>
          <w:lang w:val="en-ZA" w:bidi="he-IL"/>
        </w:rPr>
        <w:t xml:space="preserve"> category as their motives are criminal. Their greed and want of money</w:t>
      </w:r>
      <w:r w:rsidR="00CF3860">
        <w:rPr>
          <w:rFonts w:ascii="Calibri" w:hAnsi="Calibri" w:cs="Calibri"/>
          <w:sz w:val="24"/>
          <w:szCs w:val="32"/>
          <w:lang w:val="en-ZA" w:bidi="he-IL"/>
        </w:rPr>
        <w:t xml:space="preserve"> was</w:t>
      </w:r>
      <w:r w:rsidR="00705E8A">
        <w:rPr>
          <w:rFonts w:ascii="Calibri" w:hAnsi="Calibri" w:cs="Calibri"/>
          <w:sz w:val="24"/>
          <w:szCs w:val="32"/>
          <w:lang w:val="en-ZA" w:bidi="he-IL"/>
        </w:rPr>
        <w:t xml:space="preserve"> </w:t>
      </w:r>
      <w:r w:rsidR="00775996">
        <w:rPr>
          <w:rFonts w:ascii="Calibri" w:hAnsi="Calibri" w:cs="Calibri"/>
          <w:sz w:val="24"/>
          <w:szCs w:val="32"/>
          <w:lang w:val="en-ZA" w:bidi="he-IL"/>
        </w:rPr>
        <w:t xml:space="preserve">a </w:t>
      </w:r>
      <w:r w:rsidR="00705E8A">
        <w:rPr>
          <w:rFonts w:ascii="Calibri" w:hAnsi="Calibri" w:cs="Calibri"/>
          <w:sz w:val="24"/>
          <w:szCs w:val="32"/>
          <w:lang w:val="en-ZA" w:bidi="he-IL"/>
        </w:rPr>
        <w:t>motivating this behaviour (along with the fact that they are simply getting away with it).</w:t>
      </w:r>
    </w:p>
    <w:p w14:paraId="0C893558" w14:textId="5115257E" w:rsidR="00CF3860" w:rsidRDefault="00CF3860" w:rsidP="00CF3860">
      <w:pPr>
        <w:bidi/>
        <w:jc w:val="right"/>
        <w:rPr>
          <w:rFonts w:ascii="Calibri" w:hAnsi="Calibri" w:cs="Calibri"/>
          <w:sz w:val="24"/>
          <w:szCs w:val="32"/>
          <w:lang w:val="en-ZA" w:bidi="he-IL"/>
        </w:rPr>
      </w:pPr>
      <w:r>
        <w:rPr>
          <w:rFonts w:ascii="Calibri" w:hAnsi="Calibri" w:cs="Calibri"/>
          <w:i/>
          <w:iCs/>
          <w:noProof/>
          <w:sz w:val="24"/>
          <w:szCs w:val="32"/>
          <w:lang w:bidi="he-IL"/>
        </w:rPr>
        <mc:AlternateContent>
          <mc:Choice Requires="wps">
            <w:drawing>
              <wp:anchor distT="0" distB="0" distL="114300" distR="114300" simplePos="0" relativeHeight="251661312" behindDoc="0" locked="0" layoutInCell="1" allowOverlap="1" wp14:anchorId="12ADFA4D" wp14:editId="6C7E909E">
                <wp:simplePos x="0" y="0"/>
                <wp:positionH relativeFrom="margin">
                  <wp:posOffset>-12065</wp:posOffset>
                </wp:positionH>
                <wp:positionV relativeFrom="paragraph">
                  <wp:posOffset>3810</wp:posOffset>
                </wp:positionV>
                <wp:extent cx="1319530" cy="1184275"/>
                <wp:effectExtent l="0" t="0" r="13970" b="15875"/>
                <wp:wrapThrough wrapText="bothSides">
                  <wp:wrapPolygon edited="0">
                    <wp:start x="0" y="0"/>
                    <wp:lineTo x="0" y="21542"/>
                    <wp:lineTo x="21517" y="21542"/>
                    <wp:lineTo x="21517"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319530" cy="1184275"/>
                        </a:xfrm>
                        <a:prstGeom prst="rect">
                          <a:avLst/>
                        </a:prstGeom>
                        <a:no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5FCA72" w14:textId="7697C85A" w:rsidR="00CF3860" w:rsidRDefault="00CF3860" w:rsidP="00CF3860">
                            <w:pPr>
                              <w:jc w:val="center"/>
                              <w:rPr>
                                <w:rFonts w:ascii="Calibri Light" w:hAnsi="Calibri Light" w:cs="Calibri Light"/>
                                <w:b/>
                                <w:bCs/>
                                <w:sz w:val="24"/>
                                <w:szCs w:val="32"/>
                                <w:lang w:val="en-ZA"/>
                              </w:rPr>
                            </w:pPr>
                            <w:r>
                              <w:rPr>
                                <w:rFonts w:ascii="Calibri Light" w:hAnsi="Calibri Light" w:cs="Calibri Light"/>
                                <w:b/>
                                <w:bCs/>
                                <w:sz w:val="24"/>
                                <w:szCs w:val="32"/>
                                <w:lang w:val="en-ZA"/>
                              </w:rPr>
                              <w:t>What was the attack surface? What vulnerability did they exploit?</w:t>
                            </w:r>
                          </w:p>
                          <w:p w14:paraId="2934A097" w14:textId="77777777" w:rsidR="00CF3860" w:rsidRDefault="00CF3860" w:rsidP="00CF3860">
                            <w:pPr>
                              <w:jc w:val="center"/>
                              <w:rPr>
                                <w:rFonts w:ascii="Calibri Light" w:hAnsi="Calibri Light" w:cs="Calibri Light"/>
                                <w:b/>
                                <w:bCs/>
                                <w:sz w:val="24"/>
                                <w:szCs w:val="32"/>
                                <w:lang w:val="en-ZA"/>
                              </w:rPr>
                            </w:pPr>
                          </w:p>
                          <w:p w14:paraId="1E5D571E" w14:textId="77777777" w:rsidR="00CF3860" w:rsidRPr="00705E8A" w:rsidRDefault="00CF3860" w:rsidP="00CF3860">
                            <w:pPr>
                              <w:jc w:val="center"/>
                              <w:rPr>
                                <w:rFonts w:ascii="Calibri Light" w:hAnsi="Calibri Light" w:cs="Calibri Light"/>
                                <w:b/>
                                <w:bCs/>
                                <w:sz w:val="24"/>
                                <w:szCs w:val="32"/>
                                <w:lang w:val="en-Z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DFA4D" id="Rectangle 3" o:spid="_x0000_s1027" style="position:absolute;margin-left:-.95pt;margin-top:.3pt;width:103.9pt;height:9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" filled="f" strokecolor="#b9b9b9 [2414]" strokeweight="1pt">
                <v:textbox>
                  <w:txbxContent>
                    <w:p w14:paraId="465FCA72" w14:textId="7697C85A" w:rsidR="00CF3860" w:rsidRDefault="00CF3860" w:rsidP="00CF3860">
                      <w:pPr>
                        <w:jc w:val="center"/>
                        <w:rPr>
                          <w:rFonts w:ascii="Calibri Light" w:hAnsi="Calibri Light" w:cs="Calibri Light"/>
                          <w:b/>
                          <w:bCs/>
                          <w:sz w:val="24"/>
                          <w:szCs w:val="32"/>
                          <w:lang w:val="en-ZA"/>
                        </w:rPr>
                      </w:pPr>
                      <w:r>
                        <w:rPr>
                          <w:rFonts w:ascii="Calibri Light" w:hAnsi="Calibri Light" w:cs="Calibri Light"/>
                          <w:b/>
                          <w:bCs/>
                          <w:sz w:val="24"/>
                          <w:szCs w:val="32"/>
                          <w:lang w:val="en-ZA"/>
                        </w:rPr>
                        <w:t>What was the attack surface? What vulnerability did they exploit?</w:t>
                      </w:r>
                    </w:p>
                    <w:p w14:paraId="2934A097" w14:textId="77777777" w:rsidR="00CF3860" w:rsidRDefault="00CF3860" w:rsidP="00CF3860">
                      <w:pPr>
                        <w:jc w:val="center"/>
                        <w:rPr>
                          <w:rFonts w:ascii="Calibri Light" w:hAnsi="Calibri Light" w:cs="Calibri Light"/>
                          <w:b/>
                          <w:bCs/>
                          <w:sz w:val="24"/>
                          <w:szCs w:val="32"/>
                          <w:lang w:val="en-ZA"/>
                        </w:rPr>
                      </w:pPr>
                    </w:p>
                    <w:p w14:paraId="1E5D571E" w14:textId="77777777" w:rsidR="00CF3860" w:rsidRPr="00705E8A" w:rsidRDefault="00CF3860" w:rsidP="00CF3860">
                      <w:pPr>
                        <w:jc w:val="center"/>
                        <w:rPr>
                          <w:rFonts w:ascii="Calibri Light" w:hAnsi="Calibri Light" w:cs="Calibri Light"/>
                          <w:b/>
                          <w:bCs/>
                          <w:sz w:val="24"/>
                          <w:szCs w:val="32"/>
                          <w:lang w:val="en-ZA"/>
                        </w:rPr>
                      </w:pPr>
                    </w:p>
                  </w:txbxContent>
                </v:textbox>
                <w10:wrap type="through" anchorx="margin"/>
              </v:rect>
            </w:pict>
          </mc:Fallback>
        </mc:AlternateContent>
      </w:r>
      <w:r>
        <w:rPr>
          <w:rFonts w:ascii="Calibri" w:hAnsi="Calibri" w:cs="Calibri"/>
          <w:sz w:val="24"/>
          <w:szCs w:val="32"/>
          <w:lang w:val="en-ZA" w:bidi="he-IL"/>
        </w:rPr>
        <w:t>The attack surface of this ransomware attack was their “</w:t>
      </w:r>
      <w:proofErr w:type="spellStart"/>
      <w:r>
        <w:rPr>
          <w:rFonts w:ascii="Calibri" w:hAnsi="Calibri" w:cs="Calibri"/>
          <w:sz w:val="24"/>
          <w:szCs w:val="32"/>
          <w:lang w:val="en-ZA" w:bidi="he-IL"/>
        </w:rPr>
        <w:t>RansomExx</w:t>
      </w:r>
      <w:proofErr w:type="spellEnd"/>
      <w:r>
        <w:rPr>
          <w:rFonts w:ascii="Calibri" w:hAnsi="Calibri" w:cs="Calibri"/>
          <w:sz w:val="24"/>
          <w:szCs w:val="32"/>
          <w:lang w:val="en-ZA" w:bidi="he-IL"/>
        </w:rPr>
        <w:t>” operators which latch onto the Network and encrypted files – then spreading laterally throughout the system by gaining access to the windows controller. The system was vulnerable to the attack as files on the system were not encrypted</w:t>
      </w:r>
      <w:r w:rsidR="00775996">
        <w:rPr>
          <w:rFonts w:ascii="Calibri" w:hAnsi="Calibri" w:cs="Calibri"/>
          <w:sz w:val="24"/>
          <w:szCs w:val="32"/>
          <w:lang w:val="en-ZA" w:bidi="he-IL"/>
        </w:rPr>
        <w:t xml:space="preserve"> and even though the company did have in-place some cyber-security, it was not enough to deal with this type of attack.</w:t>
      </w:r>
    </w:p>
    <w:p w14:paraId="334C2D96" w14:textId="566EC74E" w:rsidR="00775996" w:rsidRDefault="00775996" w:rsidP="00775996">
      <w:pPr>
        <w:bidi/>
        <w:jc w:val="right"/>
        <w:rPr>
          <w:rFonts w:ascii="Calibri" w:hAnsi="Calibri" w:cs="Calibri"/>
          <w:sz w:val="24"/>
          <w:szCs w:val="32"/>
          <w:lang w:val="en-ZA" w:bidi="he-IL"/>
        </w:rPr>
      </w:pPr>
      <w:r>
        <w:rPr>
          <w:rFonts w:ascii="Calibri" w:hAnsi="Calibri" w:cs="Calibri"/>
          <w:i/>
          <w:iCs/>
          <w:noProof/>
          <w:sz w:val="24"/>
          <w:szCs w:val="32"/>
          <w:lang w:bidi="he-IL"/>
        </w:rPr>
        <mc:AlternateContent>
          <mc:Choice Requires="wps">
            <w:drawing>
              <wp:anchor distT="0" distB="0" distL="114300" distR="114300" simplePos="0" relativeHeight="251663360" behindDoc="0" locked="0" layoutInCell="1" allowOverlap="1" wp14:anchorId="4878E1D6" wp14:editId="0B2E44F7">
                <wp:simplePos x="0" y="0"/>
                <wp:positionH relativeFrom="margin">
                  <wp:align>left</wp:align>
                </wp:positionH>
                <wp:positionV relativeFrom="paragraph">
                  <wp:posOffset>7979</wp:posOffset>
                </wp:positionV>
                <wp:extent cx="1319530" cy="1152525"/>
                <wp:effectExtent l="0" t="0" r="13970" b="28575"/>
                <wp:wrapThrough wrapText="bothSides">
                  <wp:wrapPolygon edited="0">
                    <wp:start x="0" y="0"/>
                    <wp:lineTo x="0" y="21779"/>
                    <wp:lineTo x="21517" y="21779"/>
                    <wp:lineTo x="21517"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319530" cy="1152939"/>
                        </a:xfrm>
                        <a:prstGeom prst="rect">
                          <a:avLst/>
                        </a:prstGeom>
                        <a:noFill/>
                        <a:ln>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003974B" w14:textId="0AFD8919" w:rsidR="00775996" w:rsidRDefault="00775996" w:rsidP="00775996">
                            <w:pPr>
                              <w:jc w:val="center"/>
                              <w:rPr>
                                <w:rFonts w:ascii="Calibri Light" w:hAnsi="Calibri Light" w:cs="Calibri Light"/>
                                <w:b/>
                                <w:bCs/>
                                <w:sz w:val="24"/>
                                <w:szCs w:val="32"/>
                                <w:lang w:val="en-ZA"/>
                              </w:rPr>
                            </w:pPr>
                            <w:r>
                              <w:rPr>
                                <w:rFonts w:ascii="Calibri Light" w:hAnsi="Calibri Light" w:cs="Calibri Light"/>
                                <w:b/>
                                <w:bCs/>
                                <w:sz w:val="24"/>
                                <w:szCs w:val="32"/>
                                <w:lang w:val="en-ZA"/>
                              </w:rPr>
                              <w:t xml:space="preserve">Which assets could be attacked? Which CIAS’s were attacked? </w:t>
                            </w:r>
                          </w:p>
                          <w:p w14:paraId="04D00293" w14:textId="77777777" w:rsidR="00775996" w:rsidRDefault="00775996" w:rsidP="00775996">
                            <w:pPr>
                              <w:jc w:val="center"/>
                              <w:rPr>
                                <w:rFonts w:ascii="Calibri Light" w:hAnsi="Calibri Light" w:cs="Calibri Light"/>
                                <w:b/>
                                <w:bCs/>
                                <w:sz w:val="24"/>
                                <w:szCs w:val="32"/>
                                <w:lang w:val="en-ZA"/>
                              </w:rPr>
                            </w:pPr>
                          </w:p>
                          <w:p w14:paraId="3AFF6B37" w14:textId="77777777" w:rsidR="00775996" w:rsidRPr="00705E8A" w:rsidRDefault="00775996" w:rsidP="00775996">
                            <w:pPr>
                              <w:jc w:val="center"/>
                              <w:rPr>
                                <w:rFonts w:ascii="Calibri Light" w:hAnsi="Calibri Light" w:cs="Calibri Light"/>
                                <w:b/>
                                <w:bCs/>
                                <w:sz w:val="24"/>
                                <w:szCs w:val="32"/>
                                <w:lang w:val="en-Z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78E1D6" id="Rectangle 4" o:spid="_x0000_s1028" style="position:absolute;margin-left:0;margin-top:.65pt;width:103.9pt;height:90.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" filled="f" strokecolor="#b9b9b9 [2414]" strokeweight="1pt">
                <v:textbox>
                  <w:txbxContent>
                    <w:p w14:paraId="6003974B" w14:textId="0AFD8919" w:rsidR="00775996" w:rsidRDefault="00775996" w:rsidP="00775996">
                      <w:pPr>
                        <w:jc w:val="center"/>
                        <w:rPr>
                          <w:rFonts w:ascii="Calibri Light" w:hAnsi="Calibri Light" w:cs="Calibri Light"/>
                          <w:b/>
                          <w:bCs/>
                          <w:sz w:val="24"/>
                          <w:szCs w:val="32"/>
                          <w:lang w:val="en-ZA"/>
                        </w:rPr>
                      </w:pPr>
                      <w:r>
                        <w:rPr>
                          <w:rFonts w:ascii="Calibri Light" w:hAnsi="Calibri Light" w:cs="Calibri Light"/>
                          <w:b/>
                          <w:bCs/>
                          <w:sz w:val="24"/>
                          <w:szCs w:val="32"/>
                          <w:lang w:val="en-ZA"/>
                        </w:rPr>
                        <w:t xml:space="preserve">Which assets could be attacked? Which CIAS’s were attacked? </w:t>
                      </w:r>
                    </w:p>
                    <w:p w14:paraId="04D00293" w14:textId="77777777" w:rsidR="00775996" w:rsidRDefault="00775996" w:rsidP="00775996">
                      <w:pPr>
                        <w:jc w:val="center"/>
                        <w:rPr>
                          <w:rFonts w:ascii="Calibri Light" w:hAnsi="Calibri Light" w:cs="Calibri Light"/>
                          <w:b/>
                          <w:bCs/>
                          <w:sz w:val="24"/>
                          <w:szCs w:val="32"/>
                          <w:lang w:val="en-ZA"/>
                        </w:rPr>
                      </w:pPr>
                    </w:p>
                    <w:p w14:paraId="3AFF6B37" w14:textId="77777777" w:rsidR="00775996" w:rsidRPr="00705E8A" w:rsidRDefault="00775996" w:rsidP="00775996">
                      <w:pPr>
                        <w:jc w:val="center"/>
                        <w:rPr>
                          <w:rFonts w:ascii="Calibri Light" w:hAnsi="Calibri Light" w:cs="Calibri Light"/>
                          <w:b/>
                          <w:bCs/>
                          <w:sz w:val="24"/>
                          <w:szCs w:val="32"/>
                          <w:lang w:val="en-ZA"/>
                        </w:rPr>
                      </w:pPr>
                    </w:p>
                  </w:txbxContent>
                </v:textbox>
                <w10:wrap type="through" anchorx="margin"/>
              </v:rect>
            </w:pict>
          </mc:Fallback>
        </mc:AlternateContent>
      </w:r>
      <w:r>
        <w:rPr>
          <w:rFonts w:ascii="Calibri" w:hAnsi="Calibri" w:cs="Calibri"/>
          <w:sz w:val="24"/>
          <w:szCs w:val="32"/>
          <w:lang w:val="en-ZA" w:bidi="he-IL"/>
        </w:rPr>
        <w:t>IT systems, the main website and Customer Support were all down due to this attack.</w:t>
      </w:r>
    </w:p>
    <w:p w14:paraId="6953E290" w14:textId="13C88640" w:rsidR="00775996" w:rsidRDefault="00775996" w:rsidP="00204AA8">
      <w:pPr>
        <w:bidi/>
        <w:jc w:val="right"/>
        <w:rPr>
          <w:rFonts w:ascii="Calibri" w:hAnsi="Calibri" w:cs="Calibri"/>
          <w:sz w:val="24"/>
          <w:szCs w:val="32"/>
          <w:lang w:val="en-ZA" w:bidi="he-IL"/>
        </w:rPr>
      </w:pPr>
      <w:r>
        <w:rPr>
          <w:rFonts w:ascii="Calibri" w:hAnsi="Calibri" w:cs="Calibri"/>
          <w:sz w:val="24"/>
          <w:szCs w:val="32"/>
          <w:lang w:val="en-ZA" w:bidi="he-IL"/>
        </w:rPr>
        <w:t xml:space="preserve">Seeing as this was a ransomware attack – the sole purpose was to shut </w:t>
      </w:r>
      <w:r w:rsidR="00204AA8">
        <w:rPr>
          <w:rFonts w:ascii="Calibri" w:hAnsi="Calibri" w:cs="Calibri"/>
          <w:sz w:val="24"/>
          <w:szCs w:val="32"/>
          <w:lang w:val="en-ZA" w:bidi="he-IL"/>
        </w:rPr>
        <w:t>d</w:t>
      </w:r>
      <w:r>
        <w:rPr>
          <w:rFonts w:ascii="Calibri" w:hAnsi="Calibri" w:cs="Calibri"/>
          <w:sz w:val="24"/>
          <w:szCs w:val="32"/>
          <w:lang w:val="en-ZA" w:bidi="he-IL"/>
        </w:rPr>
        <w:t xml:space="preserve">own the services of the company (effect availability) so that they can be </w:t>
      </w:r>
      <w:r w:rsidR="00204AA8">
        <w:rPr>
          <w:rFonts w:ascii="Calibri" w:hAnsi="Calibri" w:cs="Calibri"/>
          <w:sz w:val="24"/>
          <w:szCs w:val="32"/>
          <w:lang w:val="en-ZA" w:bidi="he-IL"/>
        </w:rPr>
        <w:t xml:space="preserve">exhorted for Ransome. The fact that the hackers had access to the entire system is a definite breach of Confidentiality and them changing the software to force their own software on the server is a breach of Integrity. Specifics of </w:t>
      </w:r>
      <w:r>
        <w:rPr>
          <w:rFonts w:ascii="Calibri" w:hAnsi="Calibri" w:cs="Calibri"/>
          <w:sz w:val="24"/>
          <w:szCs w:val="32"/>
          <w:lang w:val="en-ZA" w:bidi="he-IL"/>
        </w:rPr>
        <w:t>Availability, the buses and transport lines still functioned; however, those people with disabilities who generally use a door-to-door service (which they order online) could not access this service.</w:t>
      </w:r>
    </w:p>
    <w:p w14:paraId="32AADD89" w14:textId="5BC43A50" w:rsidR="00CF3860" w:rsidRPr="00204AA8" w:rsidRDefault="00204AA8" w:rsidP="00CF3860">
      <w:pPr>
        <w:bidi/>
        <w:jc w:val="right"/>
        <w:rPr>
          <w:rFonts w:ascii="Calibri" w:hAnsi="Calibri" w:cs="Calibri"/>
          <w:i/>
          <w:iCs/>
          <w:sz w:val="24"/>
          <w:szCs w:val="32"/>
          <w:lang w:val="en-ZA" w:bidi="he-IL"/>
        </w:rPr>
      </w:pPr>
      <w:r w:rsidRPr="00204AA8">
        <w:rPr>
          <w:rFonts w:ascii="Calibri" w:hAnsi="Calibri" w:cs="Calibri"/>
          <w:i/>
          <w:iCs/>
          <w:sz w:val="24"/>
          <w:szCs w:val="32"/>
          <w:lang w:bidi="he-IL"/>
        </w:rPr>
        <w:t xml:space="preserve">Cyber Attack on France </w:t>
      </w:r>
      <w:proofErr w:type="spellStart"/>
      <w:r w:rsidRPr="00204AA8">
        <w:rPr>
          <w:rFonts w:ascii="Calibri" w:hAnsi="Calibri" w:cs="Calibri"/>
          <w:i/>
          <w:iCs/>
          <w:sz w:val="24"/>
          <w:szCs w:val="32"/>
          <w:lang w:bidi="he-IL"/>
        </w:rPr>
        <w:t>Beijer</w:t>
      </w:r>
      <w:proofErr w:type="spellEnd"/>
      <w:r w:rsidRPr="00204AA8">
        <w:rPr>
          <w:rFonts w:ascii="Calibri" w:hAnsi="Calibri" w:cs="Calibri"/>
          <w:i/>
          <w:iCs/>
          <w:sz w:val="24"/>
          <w:szCs w:val="32"/>
          <w:lang w:bidi="he-IL"/>
        </w:rPr>
        <w:t xml:space="preserve"> Ref</w:t>
      </w:r>
    </w:p>
    <w:p w14:paraId="6D21DBA4" w14:textId="77777777" w:rsidR="00452F05" w:rsidRDefault="00452F05" w:rsidP="00452F05">
      <w:pPr>
        <w:rPr>
          <w:rFonts w:ascii="Calibri" w:hAnsi="Calibri" w:cs="Calibri"/>
          <w:sz w:val="24"/>
          <w:szCs w:val="32"/>
          <w:lang w:val="en-ZA" w:bidi="he-IL"/>
        </w:rPr>
      </w:pPr>
      <w:r>
        <w:rPr>
          <w:rFonts w:ascii="Calibri" w:hAnsi="Calibri" w:cs="Calibri"/>
          <w:sz w:val="24"/>
          <w:szCs w:val="32"/>
          <w:lang w:val="en-ZA" w:bidi="he-IL"/>
        </w:rPr>
        <w:t>(a)</w:t>
      </w:r>
      <w:r w:rsidR="00CF4A0C" w:rsidRPr="00452F05">
        <w:rPr>
          <w:rFonts w:ascii="Calibri" w:hAnsi="Calibri" w:cs="Calibri"/>
          <w:sz w:val="24"/>
          <w:szCs w:val="32"/>
          <w:lang w:val="en-ZA" w:bidi="he-IL"/>
        </w:rPr>
        <w:t xml:space="preserve">When asked who the attackers were – we do not know. All we know is that whoever organised the attack falls into the </w:t>
      </w:r>
      <w:r w:rsidR="00CF4A0C" w:rsidRPr="00452F05">
        <w:rPr>
          <w:rFonts w:ascii="Calibri" w:hAnsi="Calibri" w:cs="Calibri"/>
          <w:b/>
          <w:bCs/>
          <w:sz w:val="24"/>
          <w:szCs w:val="32"/>
          <w:lang w:val="en-ZA" w:bidi="he-IL"/>
        </w:rPr>
        <w:t xml:space="preserve">Black-Hat </w:t>
      </w:r>
      <w:r w:rsidR="00CF4A0C" w:rsidRPr="00452F05">
        <w:rPr>
          <w:rFonts w:ascii="Calibri" w:hAnsi="Calibri" w:cs="Calibri"/>
          <w:sz w:val="24"/>
          <w:szCs w:val="32"/>
          <w:lang w:val="en-ZA" w:bidi="he-IL"/>
        </w:rPr>
        <w:t xml:space="preserve">category as they were doing this for criminal motives to gain money through Ransome. </w:t>
      </w:r>
    </w:p>
    <w:p w14:paraId="0E5E835F" w14:textId="77777777" w:rsidR="00452F05" w:rsidRDefault="00452F05" w:rsidP="00452F05">
      <w:pPr>
        <w:rPr>
          <w:rFonts w:ascii="Calibri" w:hAnsi="Calibri" w:cs="Calibri"/>
          <w:sz w:val="24"/>
          <w:szCs w:val="32"/>
          <w:lang w:val="en-ZA" w:bidi="he-IL"/>
        </w:rPr>
      </w:pPr>
      <w:r>
        <w:rPr>
          <w:rFonts w:ascii="Calibri" w:hAnsi="Calibri" w:cs="Calibri"/>
          <w:sz w:val="24"/>
          <w:szCs w:val="32"/>
          <w:lang w:val="en-ZA" w:bidi="he-IL"/>
        </w:rPr>
        <w:t xml:space="preserve">(b) </w:t>
      </w:r>
      <w:r w:rsidR="00CF4A0C" w:rsidRPr="00452F05">
        <w:rPr>
          <w:rFonts w:ascii="Calibri" w:hAnsi="Calibri" w:cs="Calibri"/>
          <w:sz w:val="24"/>
          <w:szCs w:val="32"/>
          <w:lang w:val="en-ZA" w:bidi="he-IL"/>
        </w:rPr>
        <w:t>The attack surface was files which they stole and used as a way into the servers</w:t>
      </w:r>
      <w:r w:rsidRPr="00452F05">
        <w:rPr>
          <w:rFonts w:ascii="Calibri" w:hAnsi="Calibri" w:cs="Calibri"/>
          <w:sz w:val="24"/>
          <w:szCs w:val="32"/>
          <w:lang w:val="en-ZA" w:bidi="he-IL"/>
        </w:rPr>
        <w:t xml:space="preserve"> using a file encrypting malware</w:t>
      </w:r>
      <w:r w:rsidR="00CF4A0C" w:rsidRPr="00452F05">
        <w:rPr>
          <w:rFonts w:ascii="Calibri" w:hAnsi="Calibri" w:cs="Calibri"/>
          <w:sz w:val="24"/>
          <w:szCs w:val="32"/>
          <w:lang w:val="en-ZA" w:bidi="he-IL"/>
        </w:rPr>
        <w:t xml:space="preserve">. </w:t>
      </w:r>
    </w:p>
    <w:p w14:paraId="212C8752" w14:textId="77777777" w:rsidR="00452F05" w:rsidRDefault="00452F05" w:rsidP="00452F05">
      <w:pPr>
        <w:rPr>
          <w:rFonts w:ascii="Calibri" w:hAnsi="Calibri" w:cs="Calibri"/>
          <w:sz w:val="24"/>
          <w:szCs w:val="32"/>
          <w:lang w:val="en-ZA" w:bidi="he-IL"/>
        </w:rPr>
      </w:pPr>
      <w:r>
        <w:rPr>
          <w:rFonts w:ascii="Calibri" w:hAnsi="Calibri" w:cs="Calibri"/>
          <w:sz w:val="24"/>
          <w:szCs w:val="32"/>
          <w:lang w:val="en-ZA" w:bidi="he-IL"/>
        </w:rPr>
        <w:t xml:space="preserve">(c) </w:t>
      </w:r>
      <w:r w:rsidR="00CF4A0C" w:rsidRPr="00452F05">
        <w:rPr>
          <w:rFonts w:ascii="Calibri" w:hAnsi="Calibri" w:cs="Calibri"/>
          <w:sz w:val="24"/>
          <w:szCs w:val="32"/>
          <w:lang w:val="en-ZA" w:bidi="he-IL"/>
        </w:rPr>
        <w:t>The vulnerability in this case is a lack of robust security measures.</w:t>
      </w:r>
      <w:r w:rsidRPr="00452F05">
        <w:rPr>
          <w:rFonts w:ascii="Calibri" w:hAnsi="Calibri" w:cs="Calibri"/>
          <w:sz w:val="24"/>
          <w:szCs w:val="32"/>
          <w:lang w:val="en-ZA" w:bidi="he-IL"/>
        </w:rPr>
        <w:t xml:space="preserve"> </w:t>
      </w:r>
    </w:p>
    <w:p w14:paraId="3784B3AD" w14:textId="77777777" w:rsidR="00452F05" w:rsidRDefault="00452F05" w:rsidP="00452F05">
      <w:pPr>
        <w:rPr>
          <w:rFonts w:ascii="Calibri" w:hAnsi="Calibri" w:cs="Calibri"/>
          <w:sz w:val="24"/>
          <w:szCs w:val="32"/>
          <w:lang w:val="en-ZA" w:bidi="he-IL"/>
        </w:rPr>
      </w:pPr>
      <w:r>
        <w:rPr>
          <w:rFonts w:ascii="Calibri" w:hAnsi="Calibri" w:cs="Calibri"/>
          <w:sz w:val="24"/>
          <w:szCs w:val="32"/>
          <w:lang w:val="en-ZA" w:bidi="he-IL"/>
        </w:rPr>
        <w:lastRenderedPageBreak/>
        <w:t xml:space="preserve">(d) </w:t>
      </w:r>
      <w:r w:rsidR="00CF4A0C" w:rsidRPr="00452F05">
        <w:rPr>
          <w:rFonts w:ascii="Calibri" w:hAnsi="Calibri" w:cs="Calibri"/>
          <w:sz w:val="24"/>
          <w:szCs w:val="32"/>
          <w:lang w:val="en-ZA" w:bidi="he-IL"/>
        </w:rPr>
        <w:t xml:space="preserve">During the attack </w:t>
      </w:r>
      <w:r w:rsidRPr="00452F05">
        <w:rPr>
          <w:rFonts w:ascii="Calibri" w:hAnsi="Calibri" w:cs="Calibri"/>
          <w:sz w:val="24"/>
          <w:szCs w:val="32"/>
          <w:lang w:val="en-ZA" w:bidi="he-IL"/>
        </w:rPr>
        <w:t xml:space="preserve">critical systems and manufacturing systems were affected and caused the strain on availability. </w:t>
      </w:r>
    </w:p>
    <w:p w14:paraId="1313CA29" w14:textId="667D0A47" w:rsidR="00A338C6" w:rsidRDefault="00452F05" w:rsidP="00452F05">
      <w:pPr>
        <w:pBdr>
          <w:bottom w:val="single" w:sz="12" w:space="1" w:color="auto"/>
        </w:pBdr>
        <w:rPr>
          <w:rFonts w:ascii="Calibri" w:hAnsi="Calibri" w:cs="Calibri"/>
          <w:sz w:val="24"/>
          <w:szCs w:val="32"/>
          <w:lang w:val="en-ZA" w:bidi="he-IL"/>
        </w:rPr>
      </w:pPr>
      <w:r>
        <w:rPr>
          <w:rFonts w:ascii="Calibri" w:hAnsi="Calibri" w:cs="Calibri"/>
          <w:sz w:val="24"/>
          <w:szCs w:val="32"/>
          <w:lang w:val="en-ZA" w:bidi="he-IL"/>
        </w:rPr>
        <w:t xml:space="preserve">(e) </w:t>
      </w:r>
      <w:r w:rsidRPr="00452F05">
        <w:rPr>
          <w:rFonts w:ascii="Calibri" w:hAnsi="Calibri" w:cs="Calibri"/>
          <w:sz w:val="24"/>
          <w:szCs w:val="32"/>
          <w:lang w:val="en-ZA" w:bidi="he-IL"/>
        </w:rPr>
        <w:t xml:space="preserve">In this case, as in the case above, availability of resources was the value that took the most strain. Confidentiality in the France division was effected too but integrity was maintained as the COO confirmed to be the case. </w:t>
      </w:r>
    </w:p>
    <w:p w14:paraId="6600313D" w14:textId="1AA9BE22" w:rsidR="000C2A56" w:rsidRDefault="000C2A56" w:rsidP="00452F05">
      <w:pPr>
        <w:pBdr>
          <w:bottom w:val="single" w:sz="12" w:space="1" w:color="auto"/>
        </w:pBdr>
        <w:rPr>
          <w:rFonts w:ascii="Calibri" w:hAnsi="Calibri" w:cs="Calibri"/>
          <w:sz w:val="24"/>
          <w:szCs w:val="32"/>
          <w:lang w:val="en-ZA" w:bidi="he-IL"/>
        </w:rPr>
      </w:pPr>
      <w:r>
        <w:rPr>
          <w:rFonts w:ascii="Calibri" w:hAnsi="Calibri" w:cs="Calibri"/>
          <w:sz w:val="24"/>
          <w:szCs w:val="32"/>
          <w:lang w:val="en-ZA" w:bidi="he-IL"/>
        </w:rPr>
        <w:t xml:space="preserve">f both articles) </w:t>
      </w:r>
    </w:p>
    <w:p w14:paraId="7C25C88B" w14:textId="77777777" w:rsidR="000C2A56" w:rsidRDefault="000C2A56" w:rsidP="00452F05">
      <w:pPr>
        <w:pBdr>
          <w:bottom w:val="single" w:sz="12" w:space="1" w:color="auto"/>
        </w:pBdr>
        <w:rPr>
          <w:rFonts w:ascii="Calibri" w:hAnsi="Calibri" w:cs="Calibri"/>
          <w:sz w:val="24"/>
          <w:szCs w:val="32"/>
          <w:lang w:val="en-ZA" w:bidi="he-IL"/>
        </w:rPr>
      </w:pPr>
      <w:r>
        <w:rPr>
          <w:rFonts w:ascii="Calibri" w:hAnsi="Calibri" w:cs="Calibri"/>
          <w:sz w:val="24"/>
          <w:szCs w:val="32"/>
          <w:lang w:val="en-ZA" w:bidi="he-IL"/>
        </w:rPr>
        <w:t>To combat these cyber-attacks, one should be well informed as to how to best protect oneself from cyber-threats which often  prey on common vulnerabilities such as a lack of proper basic security and other elements discussed in the following article:</w:t>
      </w:r>
    </w:p>
    <w:p w14:paraId="7CEFD7AB" w14:textId="270EC199" w:rsidR="000C2A56" w:rsidRPr="00452F05" w:rsidRDefault="000C2A56" w:rsidP="00452F05">
      <w:pPr>
        <w:pBdr>
          <w:bottom w:val="single" w:sz="12" w:space="1" w:color="auto"/>
        </w:pBdr>
        <w:rPr>
          <w:rFonts w:ascii="Calibri" w:hAnsi="Calibri" w:cs="Calibri"/>
          <w:sz w:val="24"/>
          <w:szCs w:val="32"/>
          <w:rtl/>
          <w:lang w:val="en-ZA" w:bidi="he-IL"/>
        </w:rPr>
      </w:pPr>
      <w:r w:rsidRPr="000C2A56">
        <w:rPr>
          <w:rFonts w:ascii="Calibri" w:hAnsi="Calibri" w:cs="Calibri"/>
          <w:sz w:val="24"/>
          <w:szCs w:val="32"/>
          <w:lang w:val="en-ZA" w:bidi="he-IL"/>
        </w:rPr>
        <w:t>https://www.compuquip.com/blog/top-5-cybersecurity-threats-and-vulnerabilities</w:t>
      </w:r>
    </w:p>
    <w:p w14:paraId="7304D3B9" w14:textId="1379F6B8" w:rsidR="00670E44" w:rsidRDefault="00670E44" w:rsidP="00EB6EB3">
      <w:pPr>
        <w:bidi/>
        <w:jc w:val="right"/>
        <w:rPr>
          <w:rFonts w:ascii="Calibri" w:hAnsi="Calibri" w:cs="Calibri"/>
          <w:sz w:val="24"/>
          <w:szCs w:val="32"/>
          <w:u w:val="single"/>
          <w:lang w:bidi="he-IL"/>
        </w:rPr>
      </w:pPr>
      <w:r>
        <w:rPr>
          <w:rFonts w:ascii="Calibri" w:hAnsi="Calibri" w:cs="Calibri"/>
          <w:sz w:val="24"/>
          <w:szCs w:val="32"/>
          <w:u w:val="single"/>
          <w:lang w:bidi="he-IL"/>
        </w:rPr>
        <w:t>Question 2</w:t>
      </w:r>
    </w:p>
    <w:p w14:paraId="713F1B76" w14:textId="0B583A6F" w:rsidR="00670E44" w:rsidRPr="00874FB4" w:rsidRDefault="00670E44" w:rsidP="00670E44">
      <w:pPr>
        <w:bidi/>
        <w:jc w:val="right"/>
        <w:rPr>
          <w:rFonts w:ascii="Calibri" w:hAnsi="Calibri" w:cs="Calibri"/>
          <w:b/>
          <w:bCs/>
          <w:sz w:val="24"/>
          <w:szCs w:val="32"/>
          <w:lang w:bidi="he-IL"/>
        </w:rPr>
      </w:pPr>
      <w:r w:rsidRPr="00874FB4">
        <w:rPr>
          <w:rFonts w:ascii="Calibri" w:hAnsi="Calibri" w:cs="Calibri"/>
          <w:b/>
          <w:bCs/>
          <w:sz w:val="24"/>
          <w:szCs w:val="32"/>
          <w:lang w:bidi="he-IL"/>
        </w:rPr>
        <w:t>An assessment of the Security of our Home Computer:</w:t>
      </w:r>
    </w:p>
    <w:p w14:paraId="52C66C85" w14:textId="4AC948AE" w:rsidR="00A81EC2" w:rsidRDefault="00A81EC2" w:rsidP="00A81EC2">
      <w:pPr>
        <w:bidi/>
        <w:jc w:val="right"/>
        <w:rPr>
          <w:rFonts w:ascii="Calibri" w:hAnsi="Calibri" w:cs="Calibri"/>
          <w:sz w:val="24"/>
          <w:szCs w:val="32"/>
          <w:lang w:bidi="he-IL"/>
        </w:rPr>
      </w:pPr>
      <w:r>
        <w:rPr>
          <w:rFonts w:ascii="Calibri" w:hAnsi="Calibri" w:cs="Calibri"/>
          <w:sz w:val="24"/>
          <w:szCs w:val="32"/>
          <w:lang w:bidi="he-IL"/>
        </w:rPr>
        <w:t xml:space="preserve">Below is a table of common threats to the security of your home computer (including the level of risk, consequences and likelihood of </w:t>
      </w:r>
      <w:r w:rsidR="00654AC8">
        <w:rPr>
          <w:rFonts w:ascii="Calibri" w:hAnsi="Calibri" w:cs="Calibri"/>
          <w:sz w:val="24"/>
          <w:szCs w:val="32"/>
          <w:lang w:bidi="he-IL"/>
        </w:rPr>
        <w:t>occurrence</w:t>
      </w:r>
      <w:r>
        <w:rPr>
          <w:rFonts w:ascii="Calibri" w:hAnsi="Calibri" w:cs="Calibri"/>
          <w:sz w:val="24"/>
          <w:szCs w:val="32"/>
          <w:lang w:bidi="he-IL"/>
        </w:rPr>
        <w:t>)</w:t>
      </w:r>
    </w:p>
    <w:tbl>
      <w:tblPr>
        <w:tblStyle w:val="TableGrid"/>
        <w:bidiVisual/>
        <w:tblW w:w="0" w:type="auto"/>
        <w:tblLook w:val="04A0" w:firstRow="1" w:lastRow="0" w:firstColumn="1" w:lastColumn="0" w:noHBand="0" w:noVBand="1"/>
      </w:tblPr>
      <w:tblGrid>
        <w:gridCol w:w="1927"/>
        <w:gridCol w:w="1927"/>
        <w:gridCol w:w="1928"/>
        <w:gridCol w:w="1928"/>
        <w:gridCol w:w="1928"/>
      </w:tblGrid>
      <w:tr w:rsidR="00670E44" w14:paraId="7E0C406D" w14:textId="77777777" w:rsidTr="00670E44">
        <w:tc>
          <w:tcPr>
            <w:tcW w:w="1927" w:type="dxa"/>
          </w:tcPr>
          <w:p w14:paraId="4293A2A2" w14:textId="77777777" w:rsidR="00874FB4" w:rsidRDefault="00670E44" w:rsidP="00670E44">
            <w:pPr>
              <w:bidi/>
              <w:jc w:val="right"/>
              <w:rPr>
                <w:rFonts w:ascii="Calibri" w:hAnsi="Calibri" w:cs="Calibri"/>
                <w:sz w:val="24"/>
                <w:szCs w:val="32"/>
                <w:lang w:bidi="he-IL"/>
              </w:rPr>
            </w:pPr>
            <w:r>
              <w:rPr>
                <w:rFonts w:ascii="Calibri" w:hAnsi="Calibri" w:cs="Calibri"/>
                <w:sz w:val="24"/>
                <w:szCs w:val="32"/>
                <w:lang w:bidi="he-IL"/>
              </w:rPr>
              <w:t>Risk Level</w:t>
            </w:r>
          </w:p>
          <w:p w14:paraId="5361F8F1" w14:textId="331187CD" w:rsidR="00670E44" w:rsidRDefault="00874FB4" w:rsidP="00874FB4">
            <w:pPr>
              <w:bidi/>
              <w:jc w:val="right"/>
              <w:rPr>
                <w:rFonts w:ascii="Calibri" w:hAnsi="Calibri" w:cs="Calibri"/>
                <w:sz w:val="24"/>
                <w:szCs w:val="32"/>
                <w:rtl/>
                <w:lang w:bidi="he-IL"/>
              </w:rPr>
            </w:pPr>
            <w:r>
              <w:rPr>
                <w:rFonts w:ascii="Calibri" w:hAnsi="Calibri" w:cs="Calibri"/>
                <w:sz w:val="24"/>
                <w:szCs w:val="32"/>
                <w:lang w:bidi="he-IL"/>
              </w:rPr>
              <w:t xml:space="preserve"> (1 high)</w:t>
            </w:r>
          </w:p>
        </w:tc>
        <w:tc>
          <w:tcPr>
            <w:tcW w:w="1927" w:type="dxa"/>
          </w:tcPr>
          <w:p w14:paraId="675B4276" w14:textId="77777777" w:rsidR="00874FB4" w:rsidRDefault="00670E44" w:rsidP="00670E44">
            <w:pPr>
              <w:bidi/>
              <w:jc w:val="right"/>
              <w:rPr>
                <w:rFonts w:ascii="Calibri" w:hAnsi="Calibri" w:cs="Calibri"/>
                <w:sz w:val="24"/>
                <w:szCs w:val="32"/>
                <w:lang w:bidi="he-IL"/>
              </w:rPr>
            </w:pPr>
            <w:r>
              <w:rPr>
                <w:rFonts w:ascii="Calibri" w:hAnsi="Calibri" w:cs="Calibri"/>
                <w:sz w:val="24"/>
                <w:szCs w:val="32"/>
                <w:lang w:bidi="he-IL"/>
              </w:rPr>
              <w:t>Consequence</w:t>
            </w:r>
          </w:p>
          <w:p w14:paraId="709814B5" w14:textId="6266D1D4" w:rsidR="00670E44" w:rsidRDefault="00874FB4" w:rsidP="00874FB4">
            <w:pPr>
              <w:bidi/>
              <w:jc w:val="right"/>
              <w:rPr>
                <w:rFonts w:ascii="Calibri" w:hAnsi="Calibri" w:cs="Calibri"/>
                <w:sz w:val="24"/>
                <w:szCs w:val="32"/>
                <w:rtl/>
                <w:lang w:bidi="he-IL"/>
              </w:rPr>
            </w:pPr>
            <w:r>
              <w:rPr>
                <w:rFonts w:ascii="Calibri" w:hAnsi="Calibri" w:cs="Calibri"/>
                <w:sz w:val="24"/>
                <w:szCs w:val="32"/>
                <w:lang w:bidi="he-IL"/>
              </w:rPr>
              <w:t xml:space="preserve"> (1 low)</w:t>
            </w:r>
          </w:p>
        </w:tc>
        <w:tc>
          <w:tcPr>
            <w:tcW w:w="1928" w:type="dxa"/>
          </w:tcPr>
          <w:p w14:paraId="1B167EED" w14:textId="77777777" w:rsidR="00670E44" w:rsidRDefault="00670E44" w:rsidP="00670E44">
            <w:pPr>
              <w:bidi/>
              <w:jc w:val="right"/>
              <w:rPr>
                <w:rFonts w:ascii="Calibri" w:hAnsi="Calibri" w:cs="Calibri"/>
                <w:sz w:val="24"/>
                <w:szCs w:val="32"/>
                <w:lang w:bidi="he-IL"/>
              </w:rPr>
            </w:pPr>
            <w:r>
              <w:rPr>
                <w:rFonts w:ascii="Calibri" w:hAnsi="Calibri" w:cs="Calibri"/>
                <w:sz w:val="24"/>
                <w:szCs w:val="32"/>
                <w:lang w:bidi="he-IL"/>
              </w:rPr>
              <w:t>Likelihood</w:t>
            </w:r>
          </w:p>
          <w:p w14:paraId="155F57D2" w14:textId="5CBEAD4F" w:rsidR="00874FB4" w:rsidRDefault="00874FB4" w:rsidP="00874FB4">
            <w:pPr>
              <w:bidi/>
              <w:jc w:val="right"/>
              <w:rPr>
                <w:rFonts w:ascii="Calibri" w:hAnsi="Calibri" w:cs="Calibri"/>
                <w:sz w:val="24"/>
                <w:szCs w:val="32"/>
                <w:rtl/>
                <w:lang w:bidi="he-IL"/>
              </w:rPr>
            </w:pPr>
            <w:r>
              <w:rPr>
                <w:rFonts w:ascii="Calibri" w:hAnsi="Calibri" w:cs="Calibri"/>
                <w:sz w:val="24"/>
                <w:szCs w:val="32"/>
                <w:lang w:bidi="he-IL"/>
              </w:rPr>
              <w:t>(1 low)</w:t>
            </w:r>
          </w:p>
        </w:tc>
        <w:tc>
          <w:tcPr>
            <w:tcW w:w="1928" w:type="dxa"/>
          </w:tcPr>
          <w:p w14:paraId="05B8D4B5" w14:textId="3825A746" w:rsidR="00670E44" w:rsidRDefault="00670E44" w:rsidP="00670E44">
            <w:pPr>
              <w:bidi/>
              <w:jc w:val="right"/>
              <w:rPr>
                <w:rFonts w:ascii="Calibri" w:hAnsi="Calibri" w:cs="Calibri"/>
                <w:sz w:val="24"/>
                <w:szCs w:val="32"/>
                <w:rtl/>
                <w:lang w:bidi="he-IL"/>
              </w:rPr>
            </w:pPr>
            <w:r>
              <w:rPr>
                <w:rFonts w:ascii="Calibri" w:hAnsi="Calibri" w:cs="Calibri"/>
                <w:sz w:val="24"/>
                <w:szCs w:val="32"/>
                <w:lang w:bidi="he-IL"/>
              </w:rPr>
              <w:t>Attack Surfaces</w:t>
            </w:r>
          </w:p>
        </w:tc>
        <w:tc>
          <w:tcPr>
            <w:tcW w:w="1928" w:type="dxa"/>
          </w:tcPr>
          <w:p w14:paraId="1EC4C6D3" w14:textId="0BA3D664" w:rsidR="00670E44" w:rsidRDefault="00670E44" w:rsidP="00670E44">
            <w:pPr>
              <w:bidi/>
              <w:jc w:val="right"/>
              <w:rPr>
                <w:rFonts w:ascii="Calibri" w:hAnsi="Calibri" w:cs="Calibri"/>
                <w:sz w:val="24"/>
                <w:szCs w:val="32"/>
                <w:rtl/>
                <w:lang w:bidi="he-IL"/>
              </w:rPr>
            </w:pPr>
            <w:r>
              <w:rPr>
                <w:rFonts w:ascii="Calibri" w:hAnsi="Calibri" w:cs="Calibri"/>
                <w:sz w:val="24"/>
                <w:szCs w:val="32"/>
                <w:lang w:bidi="he-IL"/>
              </w:rPr>
              <w:t>Threats</w:t>
            </w:r>
          </w:p>
        </w:tc>
      </w:tr>
      <w:tr w:rsidR="00670E44" w14:paraId="05D9CAD4" w14:textId="77777777" w:rsidTr="00670E44">
        <w:tc>
          <w:tcPr>
            <w:tcW w:w="1927" w:type="dxa"/>
          </w:tcPr>
          <w:p w14:paraId="37108325" w14:textId="0CA83DDA" w:rsidR="00670E44" w:rsidRDefault="00874FB4" w:rsidP="00670E44">
            <w:pPr>
              <w:bidi/>
              <w:jc w:val="right"/>
              <w:rPr>
                <w:rFonts w:ascii="Calibri" w:hAnsi="Calibri" w:cs="Calibri"/>
                <w:sz w:val="24"/>
                <w:szCs w:val="32"/>
                <w:rtl/>
                <w:lang w:bidi="he-IL"/>
              </w:rPr>
            </w:pPr>
            <w:r>
              <w:rPr>
                <w:rFonts w:ascii="Calibri" w:hAnsi="Calibri" w:cs="Calibri"/>
                <w:sz w:val="24"/>
                <w:szCs w:val="32"/>
                <w:lang w:bidi="he-IL"/>
              </w:rPr>
              <w:t>2</w:t>
            </w:r>
          </w:p>
        </w:tc>
        <w:tc>
          <w:tcPr>
            <w:tcW w:w="1927" w:type="dxa"/>
          </w:tcPr>
          <w:p w14:paraId="0F83EB80" w14:textId="1F2CF7A1" w:rsidR="00670E44" w:rsidRDefault="00874FB4" w:rsidP="00874FB4">
            <w:pPr>
              <w:bidi/>
              <w:jc w:val="right"/>
              <w:rPr>
                <w:rFonts w:ascii="Calibri" w:hAnsi="Calibri" w:cs="Calibri"/>
                <w:sz w:val="24"/>
                <w:szCs w:val="32"/>
                <w:rtl/>
                <w:lang w:bidi="he-IL"/>
              </w:rPr>
            </w:pPr>
            <w:r>
              <w:rPr>
                <w:rFonts w:ascii="Calibri" w:hAnsi="Calibri" w:cs="Calibri"/>
                <w:sz w:val="24"/>
                <w:szCs w:val="32"/>
                <w:lang w:bidi="he-IL"/>
              </w:rPr>
              <w:t>5</w:t>
            </w:r>
          </w:p>
        </w:tc>
        <w:tc>
          <w:tcPr>
            <w:tcW w:w="1928" w:type="dxa"/>
          </w:tcPr>
          <w:p w14:paraId="52EE44CC" w14:textId="2EEDAAE7" w:rsidR="00670E44" w:rsidRDefault="00874FB4" w:rsidP="00670E44">
            <w:pPr>
              <w:bidi/>
              <w:jc w:val="right"/>
              <w:rPr>
                <w:rFonts w:ascii="Calibri" w:hAnsi="Calibri" w:cs="Calibri"/>
                <w:sz w:val="24"/>
                <w:szCs w:val="32"/>
                <w:rtl/>
                <w:lang w:bidi="he-IL"/>
              </w:rPr>
            </w:pPr>
            <w:r>
              <w:rPr>
                <w:rFonts w:ascii="Calibri" w:hAnsi="Calibri" w:cs="Calibri"/>
                <w:sz w:val="24"/>
                <w:szCs w:val="32"/>
                <w:lang w:bidi="he-IL"/>
              </w:rPr>
              <w:t>5</w:t>
            </w:r>
          </w:p>
        </w:tc>
        <w:tc>
          <w:tcPr>
            <w:tcW w:w="1928" w:type="dxa"/>
          </w:tcPr>
          <w:p w14:paraId="19D221E6" w14:textId="4755E987" w:rsidR="00670E44" w:rsidRDefault="003F1C44" w:rsidP="00670E44">
            <w:pPr>
              <w:bidi/>
              <w:jc w:val="right"/>
              <w:rPr>
                <w:rFonts w:ascii="Calibri" w:hAnsi="Calibri" w:cs="Calibri"/>
                <w:sz w:val="24"/>
                <w:szCs w:val="32"/>
                <w:rtl/>
                <w:lang w:bidi="he-IL"/>
              </w:rPr>
            </w:pPr>
            <w:r>
              <w:rPr>
                <w:rFonts w:ascii="Calibri" w:hAnsi="Calibri" w:cs="Calibri"/>
                <w:sz w:val="24"/>
                <w:szCs w:val="32"/>
                <w:lang w:bidi="he-IL"/>
              </w:rPr>
              <w:t>Directly to the hardware itself</w:t>
            </w:r>
          </w:p>
        </w:tc>
        <w:tc>
          <w:tcPr>
            <w:tcW w:w="1928" w:type="dxa"/>
          </w:tcPr>
          <w:p w14:paraId="2D6B3B97" w14:textId="4B60B55A" w:rsidR="00670E44" w:rsidRDefault="003F1C44" w:rsidP="00670E44">
            <w:pPr>
              <w:bidi/>
              <w:jc w:val="right"/>
              <w:rPr>
                <w:rFonts w:ascii="Calibri" w:hAnsi="Calibri" w:cs="Calibri"/>
                <w:sz w:val="24"/>
                <w:szCs w:val="32"/>
                <w:rtl/>
                <w:lang w:bidi="he-IL"/>
              </w:rPr>
            </w:pPr>
            <w:r>
              <w:rPr>
                <w:rFonts w:ascii="Calibri" w:hAnsi="Calibri" w:cs="Calibri"/>
                <w:sz w:val="24"/>
                <w:szCs w:val="32"/>
                <w:lang w:bidi="he-IL"/>
              </w:rPr>
              <w:t>Steal the computer</w:t>
            </w:r>
          </w:p>
        </w:tc>
      </w:tr>
      <w:tr w:rsidR="00670E44" w14:paraId="78103AFD" w14:textId="77777777" w:rsidTr="00670E44">
        <w:tc>
          <w:tcPr>
            <w:tcW w:w="1927" w:type="dxa"/>
          </w:tcPr>
          <w:p w14:paraId="0F46D89F" w14:textId="2D598E31" w:rsidR="00670E44" w:rsidRDefault="00874FB4" w:rsidP="00670E44">
            <w:pPr>
              <w:bidi/>
              <w:jc w:val="right"/>
              <w:rPr>
                <w:rFonts w:ascii="Calibri" w:hAnsi="Calibri" w:cs="Calibri"/>
                <w:sz w:val="24"/>
                <w:szCs w:val="32"/>
                <w:rtl/>
                <w:lang w:bidi="he-IL"/>
              </w:rPr>
            </w:pPr>
            <w:r>
              <w:rPr>
                <w:rFonts w:ascii="Calibri" w:hAnsi="Calibri" w:cs="Calibri"/>
                <w:sz w:val="24"/>
                <w:szCs w:val="32"/>
                <w:lang w:bidi="he-IL"/>
              </w:rPr>
              <w:t>2</w:t>
            </w:r>
          </w:p>
        </w:tc>
        <w:tc>
          <w:tcPr>
            <w:tcW w:w="1927" w:type="dxa"/>
          </w:tcPr>
          <w:p w14:paraId="2BF108AE" w14:textId="4825383A" w:rsidR="00670E44" w:rsidRDefault="00874FB4" w:rsidP="00670E44">
            <w:pPr>
              <w:bidi/>
              <w:jc w:val="right"/>
              <w:rPr>
                <w:rFonts w:ascii="Calibri" w:hAnsi="Calibri" w:cs="Calibri"/>
                <w:sz w:val="24"/>
                <w:szCs w:val="32"/>
                <w:rtl/>
                <w:lang w:bidi="he-IL"/>
              </w:rPr>
            </w:pPr>
            <w:r>
              <w:rPr>
                <w:rFonts w:ascii="Calibri" w:hAnsi="Calibri" w:cs="Calibri"/>
                <w:sz w:val="24"/>
                <w:szCs w:val="32"/>
                <w:lang w:bidi="he-IL"/>
              </w:rPr>
              <w:t>4</w:t>
            </w:r>
          </w:p>
        </w:tc>
        <w:tc>
          <w:tcPr>
            <w:tcW w:w="1928" w:type="dxa"/>
          </w:tcPr>
          <w:p w14:paraId="58E6C889" w14:textId="005B42FB" w:rsidR="00670E44" w:rsidRDefault="00874FB4" w:rsidP="00670E44">
            <w:pPr>
              <w:bidi/>
              <w:jc w:val="right"/>
              <w:rPr>
                <w:rFonts w:ascii="Calibri" w:hAnsi="Calibri" w:cs="Calibri"/>
                <w:sz w:val="24"/>
                <w:szCs w:val="32"/>
                <w:rtl/>
                <w:lang w:bidi="he-IL"/>
              </w:rPr>
            </w:pPr>
            <w:r>
              <w:rPr>
                <w:rFonts w:ascii="Calibri" w:hAnsi="Calibri" w:cs="Calibri"/>
                <w:sz w:val="24"/>
                <w:szCs w:val="32"/>
                <w:lang w:bidi="he-IL"/>
              </w:rPr>
              <w:t>5</w:t>
            </w:r>
          </w:p>
        </w:tc>
        <w:tc>
          <w:tcPr>
            <w:tcW w:w="1928" w:type="dxa"/>
          </w:tcPr>
          <w:p w14:paraId="28A81AFE" w14:textId="626D7167" w:rsidR="00670E44" w:rsidRDefault="00A81EC2" w:rsidP="00670E44">
            <w:pPr>
              <w:bidi/>
              <w:jc w:val="right"/>
              <w:rPr>
                <w:rFonts w:ascii="Calibri" w:hAnsi="Calibri" w:cs="Calibri"/>
                <w:sz w:val="24"/>
                <w:szCs w:val="32"/>
                <w:rtl/>
                <w:lang w:bidi="he-IL"/>
              </w:rPr>
            </w:pPr>
            <w:r>
              <w:rPr>
                <w:rFonts w:ascii="Calibri" w:hAnsi="Calibri" w:cs="Calibri"/>
                <w:sz w:val="24"/>
                <w:szCs w:val="32"/>
                <w:lang w:bidi="he-IL"/>
              </w:rPr>
              <w:t xml:space="preserve">The internet and your email server </w:t>
            </w:r>
          </w:p>
        </w:tc>
        <w:tc>
          <w:tcPr>
            <w:tcW w:w="1928" w:type="dxa"/>
          </w:tcPr>
          <w:p w14:paraId="54205957" w14:textId="7267E1CA" w:rsidR="00670E44" w:rsidRDefault="00A81EC2" w:rsidP="00670E44">
            <w:pPr>
              <w:bidi/>
              <w:jc w:val="right"/>
              <w:rPr>
                <w:rFonts w:ascii="Calibri" w:hAnsi="Calibri" w:cs="Calibri"/>
                <w:sz w:val="24"/>
                <w:szCs w:val="32"/>
                <w:rtl/>
                <w:lang w:bidi="he-IL"/>
              </w:rPr>
            </w:pPr>
            <w:r>
              <w:rPr>
                <w:rFonts w:ascii="Calibri" w:hAnsi="Calibri" w:cs="Calibri"/>
                <w:sz w:val="24"/>
                <w:szCs w:val="32"/>
                <w:lang w:bidi="he-IL"/>
              </w:rPr>
              <w:t>Send you a virus via email/ downloads</w:t>
            </w:r>
          </w:p>
        </w:tc>
      </w:tr>
      <w:tr w:rsidR="00670E44" w14:paraId="1740B0A2" w14:textId="77777777" w:rsidTr="00670E44">
        <w:tc>
          <w:tcPr>
            <w:tcW w:w="1927" w:type="dxa"/>
          </w:tcPr>
          <w:p w14:paraId="21B3FAB1" w14:textId="1B249A48" w:rsidR="00670E44" w:rsidRDefault="00874FB4" w:rsidP="00670E44">
            <w:pPr>
              <w:bidi/>
              <w:jc w:val="right"/>
              <w:rPr>
                <w:rFonts w:ascii="Calibri" w:hAnsi="Calibri" w:cs="Calibri"/>
                <w:sz w:val="24"/>
                <w:szCs w:val="32"/>
                <w:rtl/>
                <w:lang w:bidi="he-IL"/>
              </w:rPr>
            </w:pPr>
            <w:r>
              <w:rPr>
                <w:rFonts w:ascii="Calibri" w:hAnsi="Calibri" w:cs="Calibri"/>
                <w:sz w:val="24"/>
                <w:szCs w:val="32"/>
                <w:lang w:bidi="he-IL"/>
              </w:rPr>
              <w:t>3</w:t>
            </w:r>
          </w:p>
        </w:tc>
        <w:tc>
          <w:tcPr>
            <w:tcW w:w="1927" w:type="dxa"/>
          </w:tcPr>
          <w:p w14:paraId="10A518AB" w14:textId="3556B14A" w:rsidR="00670E44" w:rsidRDefault="00874FB4" w:rsidP="00670E44">
            <w:pPr>
              <w:bidi/>
              <w:jc w:val="right"/>
              <w:rPr>
                <w:rFonts w:ascii="Calibri" w:hAnsi="Calibri" w:cs="Calibri"/>
                <w:sz w:val="24"/>
                <w:szCs w:val="32"/>
                <w:rtl/>
                <w:lang w:bidi="he-IL"/>
              </w:rPr>
            </w:pPr>
            <w:r>
              <w:rPr>
                <w:rFonts w:ascii="Calibri" w:hAnsi="Calibri" w:cs="Calibri"/>
                <w:sz w:val="24"/>
                <w:szCs w:val="32"/>
                <w:lang w:bidi="he-IL"/>
              </w:rPr>
              <w:t>3</w:t>
            </w:r>
          </w:p>
        </w:tc>
        <w:tc>
          <w:tcPr>
            <w:tcW w:w="1928" w:type="dxa"/>
          </w:tcPr>
          <w:p w14:paraId="28B00CB9" w14:textId="1D8C95AC" w:rsidR="00670E44" w:rsidRDefault="00874FB4" w:rsidP="00670E44">
            <w:pPr>
              <w:bidi/>
              <w:jc w:val="right"/>
              <w:rPr>
                <w:rFonts w:ascii="Calibri" w:hAnsi="Calibri" w:cs="Calibri"/>
                <w:sz w:val="24"/>
                <w:szCs w:val="32"/>
                <w:rtl/>
                <w:lang w:bidi="he-IL"/>
              </w:rPr>
            </w:pPr>
            <w:r>
              <w:rPr>
                <w:rFonts w:ascii="Calibri" w:hAnsi="Calibri" w:cs="Calibri"/>
                <w:sz w:val="24"/>
                <w:szCs w:val="32"/>
                <w:lang w:bidi="he-IL"/>
              </w:rPr>
              <w:t>4</w:t>
            </w:r>
          </w:p>
        </w:tc>
        <w:tc>
          <w:tcPr>
            <w:tcW w:w="1928" w:type="dxa"/>
          </w:tcPr>
          <w:p w14:paraId="04E4DC51" w14:textId="45BEE473" w:rsidR="00670E44" w:rsidRDefault="00A81EC2" w:rsidP="00670E44">
            <w:pPr>
              <w:bidi/>
              <w:jc w:val="right"/>
              <w:rPr>
                <w:rFonts w:ascii="Calibri" w:hAnsi="Calibri" w:cs="Calibri"/>
                <w:sz w:val="24"/>
                <w:szCs w:val="32"/>
                <w:rtl/>
                <w:lang w:bidi="he-IL"/>
              </w:rPr>
            </w:pPr>
            <w:r>
              <w:rPr>
                <w:rFonts w:ascii="Calibri" w:hAnsi="Calibri" w:cs="Calibri"/>
                <w:sz w:val="24"/>
                <w:szCs w:val="32"/>
                <w:lang w:bidi="he-IL"/>
              </w:rPr>
              <w:t>Links to your account information through internet banking from your computer</w:t>
            </w:r>
          </w:p>
        </w:tc>
        <w:tc>
          <w:tcPr>
            <w:tcW w:w="1928" w:type="dxa"/>
          </w:tcPr>
          <w:p w14:paraId="5AE4D15D" w14:textId="7F6111C1" w:rsidR="00670E44" w:rsidRDefault="00A81EC2" w:rsidP="00670E44">
            <w:pPr>
              <w:bidi/>
              <w:jc w:val="right"/>
              <w:rPr>
                <w:rFonts w:ascii="Calibri" w:hAnsi="Calibri" w:cs="Calibri"/>
                <w:sz w:val="24"/>
                <w:szCs w:val="32"/>
                <w:rtl/>
                <w:lang w:bidi="he-IL"/>
              </w:rPr>
            </w:pPr>
            <w:r>
              <w:rPr>
                <w:rFonts w:ascii="Calibri" w:hAnsi="Calibri" w:cs="Calibri"/>
                <w:sz w:val="24"/>
                <w:szCs w:val="32"/>
                <w:lang w:bidi="he-IL"/>
              </w:rPr>
              <w:t>Steal your credit card information</w:t>
            </w:r>
          </w:p>
        </w:tc>
      </w:tr>
      <w:tr w:rsidR="00670E44" w14:paraId="702AD183" w14:textId="77777777" w:rsidTr="00670E44">
        <w:tc>
          <w:tcPr>
            <w:tcW w:w="1927" w:type="dxa"/>
          </w:tcPr>
          <w:p w14:paraId="27C4F425" w14:textId="7D3DDBF2" w:rsidR="00670E44" w:rsidRDefault="00874FB4" w:rsidP="00670E44">
            <w:pPr>
              <w:bidi/>
              <w:jc w:val="right"/>
              <w:rPr>
                <w:rFonts w:ascii="Calibri" w:hAnsi="Calibri" w:cs="Calibri"/>
                <w:sz w:val="24"/>
                <w:szCs w:val="32"/>
                <w:rtl/>
                <w:lang w:bidi="he-IL"/>
              </w:rPr>
            </w:pPr>
            <w:r>
              <w:rPr>
                <w:rFonts w:ascii="Calibri" w:hAnsi="Calibri" w:cs="Calibri"/>
                <w:sz w:val="24"/>
                <w:szCs w:val="32"/>
                <w:lang w:bidi="he-IL"/>
              </w:rPr>
              <w:t>3</w:t>
            </w:r>
          </w:p>
        </w:tc>
        <w:tc>
          <w:tcPr>
            <w:tcW w:w="1927" w:type="dxa"/>
          </w:tcPr>
          <w:p w14:paraId="3C3B923A" w14:textId="580BA072" w:rsidR="00670E44" w:rsidRDefault="00874FB4" w:rsidP="00670E44">
            <w:pPr>
              <w:bidi/>
              <w:jc w:val="right"/>
              <w:rPr>
                <w:rFonts w:ascii="Calibri" w:hAnsi="Calibri" w:cs="Calibri"/>
                <w:sz w:val="24"/>
                <w:szCs w:val="32"/>
                <w:lang w:bidi="he-IL"/>
              </w:rPr>
            </w:pPr>
            <w:r>
              <w:rPr>
                <w:rFonts w:ascii="Calibri" w:hAnsi="Calibri" w:cs="Calibri"/>
                <w:sz w:val="24"/>
                <w:szCs w:val="32"/>
                <w:lang w:bidi="he-IL"/>
              </w:rPr>
              <w:t xml:space="preserve">Depends on the situation </w:t>
            </w:r>
          </w:p>
          <w:p w14:paraId="511712ED" w14:textId="77777777" w:rsidR="00874FB4" w:rsidRDefault="00874FB4" w:rsidP="00874FB4">
            <w:pPr>
              <w:bidi/>
              <w:jc w:val="right"/>
              <w:rPr>
                <w:rFonts w:ascii="Calibri" w:hAnsi="Calibri" w:cs="Calibri"/>
                <w:sz w:val="24"/>
                <w:szCs w:val="32"/>
                <w:lang w:bidi="he-IL"/>
              </w:rPr>
            </w:pPr>
          </w:p>
          <w:p w14:paraId="49D6F93F" w14:textId="546594D5" w:rsidR="00874FB4" w:rsidRDefault="00874FB4" w:rsidP="00874FB4">
            <w:pPr>
              <w:bidi/>
              <w:jc w:val="right"/>
              <w:rPr>
                <w:rFonts w:ascii="Calibri" w:hAnsi="Calibri" w:cs="Calibri"/>
                <w:sz w:val="24"/>
                <w:szCs w:val="32"/>
                <w:rtl/>
                <w:lang w:bidi="he-IL"/>
              </w:rPr>
            </w:pPr>
            <w:r>
              <w:rPr>
                <w:rFonts w:ascii="Calibri" w:hAnsi="Calibri" w:cs="Calibri"/>
                <w:sz w:val="24"/>
                <w:szCs w:val="32"/>
                <w:lang w:bidi="he-IL"/>
              </w:rPr>
              <w:t>3</w:t>
            </w:r>
          </w:p>
        </w:tc>
        <w:tc>
          <w:tcPr>
            <w:tcW w:w="1928" w:type="dxa"/>
          </w:tcPr>
          <w:p w14:paraId="5724BC81" w14:textId="663F77DF" w:rsidR="00670E44" w:rsidRDefault="00874FB4" w:rsidP="00670E44">
            <w:pPr>
              <w:bidi/>
              <w:jc w:val="right"/>
              <w:rPr>
                <w:rFonts w:ascii="Calibri" w:hAnsi="Calibri" w:cs="Calibri"/>
                <w:sz w:val="24"/>
                <w:szCs w:val="32"/>
                <w:rtl/>
                <w:lang w:bidi="he-IL"/>
              </w:rPr>
            </w:pPr>
            <w:r>
              <w:rPr>
                <w:rFonts w:ascii="Calibri" w:hAnsi="Calibri" w:cs="Calibri"/>
                <w:sz w:val="24"/>
                <w:szCs w:val="32"/>
                <w:lang w:bidi="he-IL"/>
              </w:rPr>
              <w:t>5</w:t>
            </w:r>
          </w:p>
        </w:tc>
        <w:tc>
          <w:tcPr>
            <w:tcW w:w="1928" w:type="dxa"/>
          </w:tcPr>
          <w:p w14:paraId="376079CE" w14:textId="5C1D2F08" w:rsidR="00670E44" w:rsidRDefault="00A81EC2" w:rsidP="00670E44">
            <w:pPr>
              <w:bidi/>
              <w:jc w:val="right"/>
              <w:rPr>
                <w:rFonts w:ascii="Calibri" w:hAnsi="Calibri" w:cs="Calibri"/>
                <w:sz w:val="24"/>
                <w:szCs w:val="32"/>
                <w:rtl/>
                <w:lang w:bidi="he-IL"/>
              </w:rPr>
            </w:pPr>
            <w:r>
              <w:rPr>
                <w:rFonts w:ascii="Calibri" w:hAnsi="Calibri" w:cs="Calibri"/>
                <w:sz w:val="24"/>
                <w:szCs w:val="32"/>
                <w:lang w:bidi="he-IL"/>
              </w:rPr>
              <w:t xml:space="preserve">Saved passwords in your browser/ files on your computer/ linked to your </w:t>
            </w:r>
            <w:r w:rsidR="00654AC8">
              <w:rPr>
                <w:rFonts w:ascii="Calibri" w:hAnsi="Calibri" w:cs="Calibri"/>
                <w:sz w:val="24"/>
                <w:szCs w:val="32"/>
                <w:lang w:bidi="he-IL"/>
              </w:rPr>
              <w:t xml:space="preserve">Microsoft account </w:t>
            </w:r>
            <w:proofErr w:type="spellStart"/>
            <w:r w:rsidR="00654AC8">
              <w:rPr>
                <w:rFonts w:ascii="Calibri" w:hAnsi="Calibri" w:cs="Calibri"/>
                <w:sz w:val="24"/>
                <w:szCs w:val="32"/>
                <w:lang w:bidi="he-IL"/>
              </w:rPr>
              <w:t>etc</w:t>
            </w:r>
            <w:proofErr w:type="spellEnd"/>
          </w:p>
        </w:tc>
        <w:tc>
          <w:tcPr>
            <w:tcW w:w="1928" w:type="dxa"/>
          </w:tcPr>
          <w:p w14:paraId="0B2D9E9E" w14:textId="0A648F33" w:rsidR="00670E44" w:rsidRDefault="00A81EC2" w:rsidP="00670E44">
            <w:pPr>
              <w:bidi/>
              <w:jc w:val="right"/>
              <w:rPr>
                <w:rFonts w:ascii="Calibri" w:hAnsi="Calibri" w:cs="Calibri"/>
                <w:sz w:val="24"/>
                <w:szCs w:val="32"/>
                <w:rtl/>
                <w:lang w:bidi="he-IL"/>
              </w:rPr>
            </w:pPr>
            <w:r>
              <w:rPr>
                <w:rFonts w:ascii="Calibri" w:hAnsi="Calibri" w:cs="Calibri"/>
                <w:sz w:val="24"/>
                <w:szCs w:val="32"/>
                <w:lang w:bidi="he-IL"/>
              </w:rPr>
              <w:t xml:space="preserve">Steal your passwords to sites </w:t>
            </w:r>
            <w:proofErr w:type="spellStart"/>
            <w:r>
              <w:rPr>
                <w:rFonts w:ascii="Calibri" w:hAnsi="Calibri" w:cs="Calibri"/>
                <w:sz w:val="24"/>
                <w:szCs w:val="32"/>
                <w:lang w:bidi="he-IL"/>
              </w:rPr>
              <w:t>etc</w:t>
            </w:r>
            <w:proofErr w:type="spellEnd"/>
          </w:p>
        </w:tc>
      </w:tr>
      <w:tr w:rsidR="00670E44" w14:paraId="79790A0D" w14:textId="77777777" w:rsidTr="00670E44">
        <w:tc>
          <w:tcPr>
            <w:tcW w:w="1927" w:type="dxa"/>
          </w:tcPr>
          <w:p w14:paraId="35B47EAF" w14:textId="1B06E1DF" w:rsidR="00670E44" w:rsidRDefault="00874FB4" w:rsidP="00670E44">
            <w:pPr>
              <w:bidi/>
              <w:jc w:val="right"/>
              <w:rPr>
                <w:rFonts w:ascii="Calibri" w:hAnsi="Calibri" w:cs="Calibri"/>
                <w:sz w:val="24"/>
                <w:szCs w:val="32"/>
                <w:rtl/>
                <w:lang w:bidi="he-IL"/>
              </w:rPr>
            </w:pPr>
            <w:r>
              <w:rPr>
                <w:rFonts w:ascii="Calibri" w:hAnsi="Calibri" w:cs="Calibri"/>
                <w:sz w:val="24"/>
                <w:szCs w:val="32"/>
                <w:lang w:bidi="he-IL"/>
              </w:rPr>
              <w:t>4</w:t>
            </w:r>
          </w:p>
        </w:tc>
        <w:tc>
          <w:tcPr>
            <w:tcW w:w="1927" w:type="dxa"/>
          </w:tcPr>
          <w:p w14:paraId="686CCF39" w14:textId="76367260" w:rsidR="00670E44" w:rsidRDefault="00874FB4" w:rsidP="00670E44">
            <w:pPr>
              <w:bidi/>
              <w:jc w:val="right"/>
              <w:rPr>
                <w:rFonts w:ascii="Calibri" w:hAnsi="Calibri" w:cs="Calibri"/>
                <w:sz w:val="24"/>
                <w:szCs w:val="32"/>
                <w:rtl/>
                <w:lang w:bidi="he-IL"/>
              </w:rPr>
            </w:pPr>
            <w:r>
              <w:rPr>
                <w:rFonts w:ascii="Calibri" w:hAnsi="Calibri" w:cs="Calibri"/>
                <w:sz w:val="24"/>
                <w:szCs w:val="32"/>
                <w:lang w:bidi="he-IL"/>
              </w:rPr>
              <w:t>2</w:t>
            </w:r>
          </w:p>
        </w:tc>
        <w:tc>
          <w:tcPr>
            <w:tcW w:w="1928" w:type="dxa"/>
          </w:tcPr>
          <w:p w14:paraId="31569AC5" w14:textId="134B5040" w:rsidR="00670E44" w:rsidRDefault="00874FB4" w:rsidP="00670E44">
            <w:pPr>
              <w:bidi/>
              <w:jc w:val="right"/>
              <w:rPr>
                <w:rFonts w:ascii="Calibri" w:hAnsi="Calibri" w:cs="Calibri"/>
                <w:sz w:val="24"/>
                <w:szCs w:val="32"/>
                <w:rtl/>
                <w:lang w:bidi="he-IL"/>
              </w:rPr>
            </w:pPr>
            <w:r>
              <w:rPr>
                <w:rFonts w:ascii="Calibri" w:hAnsi="Calibri" w:cs="Calibri"/>
                <w:sz w:val="24"/>
                <w:szCs w:val="32"/>
                <w:lang w:bidi="he-IL"/>
              </w:rPr>
              <w:t>4</w:t>
            </w:r>
          </w:p>
        </w:tc>
        <w:tc>
          <w:tcPr>
            <w:tcW w:w="1928" w:type="dxa"/>
          </w:tcPr>
          <w:p w14:paraId="627C41F8" w14:textId="7A79DEBB" w:rsidR="00670E44" w:rsidRDefault="00654AC8" w:rsidP="00670E44">
            <w:pPr>
              <w:bidi/>
              <w:jc w:val="right"/>
              <w:rPr>
                <w:rFonts w:ascii="Calibri" w:hAnsi="Calibri" w:cs="Calibri"/>
                <w:sz w:val="24"/>
                <w:szCs w:val="32"/>
                <w:rtl/>
                <w:lang w:bidi="he-IL"/>
              </w:rPr>
            </w:pPr>
            <w:r>
              <w:rPr>
                <w:rFonts w:ascii="Calibri" w:hAnsi="Calibri" w:cs="Calibri"/>
                <w:sz w:val="24"/>
                <w:szCs w:val="32"/>
                <w:lang w:bidi="he-IL"/>
              </w:rPr>
              <w:t xml:space="preserve">Login virtually to your computer and access your accounts using </w:t>
            </w:r>
            <w:r>
              <w:rPr>
                <w:rFonts w:ascii="Calibri" w:hAnsi="Calibri" w:cs="Calibri"/>
                <w:sz w:val="24"/>
                <w:szCs w:val="32"/>
                <w:lang w:bidi="he-IL"/>
              </w:rPr>
              <w:lastRenderedPageBreak/>
              <w:t>pre-saved passwords</w:t>
            </w:r>
          </w:p>
        </w:tc>
        <w:tc>
          <w:tcPr>
            <w:tcW w:w="1928" w:type="dxa"/>
          </w:tcPr>
          <w:p w14:paraId="53FBAF18" w14:textId="5AD69DBE" w:rsidR="00670E44" w:rsidRDefault="00A81EC2" w:rsidP="00670E44">
            <w:pPr>
              <w:bidi/>
              <w:jc w:val="right"/>
              <w:rPr>
                <w:rFonts w:ascii="Calibri" w:hAnsi="Calibri" w:cs="Calibri"/>
                <w:sz w:val="24"/>
                <w:szCs w:val="32"/>
                <w:rtl/>
                <w:lang w:bidi="he-IL"/>
              </w:rPr>
            </w:pPr>
            <w:r>
              <w:rPr>
                <w:rFonts w:ascii="Calibri" w:hAnsi="Calibri" w:cs="Calibri"/>
                <w:sz w:val="24"/>
                <w:szCs w:val="32"/>
                <w:lang w:bidi="he-IL"/>
              </w:rPr>
              <w:lastRenderedPageBreak/>
              <w:t>Hack your social media accounts</w:t>
            </w:r>
          </w:p>
        </w:tc>
      </w:tr>
      <w:tr w:rsidR="00A81EC2" w14:paraId="267CA276" w14:textId="77777777" w:rsidTr="00670E44">
        <w:tc>
          <w:tcPr>
            <w:tcW w:w="1927" w:type="dxa"/>
          </w:tcPr>
          <w:p w14:paraId="1AFBB22B" w14:textId="35E054E4" w:rsidR="00A81EC2" w:rsidRDefault="00874FB4" w:rsidP="00670E44">
            <w:pPr>
              <w:bidi/>
              <w:jc w:val="right"/>
              <w:rPr>
                <w:rFonts w:ascii="Calibri" w:hAnsi="Calibri" w:cs="Calibri"/>
                <w:sz w:val="24"/>
                <w:szCs w:val="32"/>
                <w:rtl/>
                <w:lang w:bidi="he-IL"/>
              </w:rPr>
            </w:pPr>
            <w:r>
              <w:rPr>
                <w:rFonts w:ascii="Calibri" w:hAnsi="Calibri" w:cs="Calibri"/>
                <w:sz w:val="24"/>
                <w:szCs w:val="32"/>
                <w:lang w:bidi="he-IL"/>
              </w:rPr>
              <w:t>3</w:t>
            </w:r>
          </w:p>
        </w:tc>
        <w:tc>
          <w:tcPr>
            <w:tcW w:w="1927" w:type="dxa"/>
          </w:tcPr>
          <w:p w14:paraId="44EEDA56" w14:textId="5A66D403" w:rsidR="00A81EC2" w:rsidRDefault="00874FB4" w:rsidP="00670E44">
            <w:pPr>
              <w:bidi/>
              <w:jc w:val="right"/>
              <w:rPr>
                <w:rFonts w:ascii="Calibri" w:hAnsi="Calibri" w:cs="Calibri"/>
                <w:sz w:val="24"/>
                <w:szCs w:val="32"/>
                <w:rtl/>
                <w:lang w:bidi="he-IL"/>
              </w:rPr>
            </w:pPr>
            <w:r>
              <w:rPr>
                <w:rFonts w:ascii="Calibri" w:hAnsi="Calibri" w:cs="Calibri"/>
                <w:sz w:val="24"/>
                <w:szCs w:val="32"/>
                <w:lang w:bidi="he-IL"/>
              </w:rPr>
              <w:t>4</w:t>
            </w:r>
          </w:p>
        </w:tc>
        <w:tc>
          <w:tcPr>
            <w:tcW w:w="1928" w:type="dxa"/>
          </w:tcPr>
          <w:p w14:paraId="1A3AF05C" w14:textId="07FEF0C1" w:rsidR="00A81EC2" w:rsidRDefault="00874FB4" w:rsidP="00670E44">
            <w:pPr>
              <w:bidi/>
              <w:jc w:val="right"/>
              <w:rPr>
                <w:rFonts w:ascii="Calibri" w:hAnsi="Calibri" w:cs="Calibri"/>
                <w:sz w:val="24"/>
                <w:szCs w:val="32"/>
                <w:rtl/>
                <w:lang w:bidi="he-IL"/>
              </w:rPr>
            </w:pPr>
            <w:r>
              <w:rPr>
                <w:rFonts w:ascii="Calibri" w:hAnsi="Calibri" w:cs="Calibri"/>
                <w:sz w:val="24"/>
                <w:szCs w:val="32"/>
                <w:lang w:bidi="he-IL"/>
              </w:rPr>
              <w:t>1</w:t>
            </w:r>
          </w:p>
        </w:tc>
        <w:tc>
          <w:tcPr>
            <w:tcW w:w="1928" w:type="dxa"/>
          </w:tcPr>
          <w:p w14:paraId="6223A81A" w14:textId="2E47570E" w:rsidR="00A81EC2" w:rsidRDefault="00654AC8" w:rsidP="00670E44">
            <w:pPr>
              <w:bidi/>
              <w:jc w:val="right"/>
              <w:rPr>
                <w:rFonts w:ascii="Calibri" w:hAnsi="Calibri" w:cs="Calibri"/>
                <w:sz w:val="24"/>
                <w:szCs w:val="32"/>
                <w:rtl/>
                <w:lang w:bidi="he-IL"/>
              </w:rPr>
            </w:pPr>
            <w:r>
              <w:rPr>
                <w:rFonts w:ascii="Calibri" w:hAnsi="Calibri" w:cs="Calibri"/>
                <w:sz w:val="24"/>
                <w:szCs w:val="32"/>
                <w:lang w:bidi="he-IL"/>
              </w:rPr>
              <w:t>The operating system on your computer</w:t>
            </w:r>
          </w:p>
        </w:tc>
        <w:tc>
          <w:tcPr>
            <w:tcW w:w="1928" w:type="dxa"/>
          </w:tcPr>
          <w:p w14:paraId="0CF4CD82" w14:textId="5404E51E" w:rsidR="00A81EC2" w:rsidRDefault="00A81EC2" w:rsidP="00670E44">
            <w:pPr>
              <w:bidi/>
              <w:jc w:val="right"/>
              <w:rPr>
                <w:rFonts w:ascii="Calibri" w:hAnsi="Calibri" w:cs="Calibri"/>
                <w:sz w:val="24"/>
                <w:szCs w:val="32"/>
                <w:lang w:bidi="he-IL"/>
              </w:rPr>
            </w:pPr>
            <w:r>
              <w:rPr>
                <w:rFonts w:ascii="Calibri" w:hAnsi="Calibri" w:cs="Calibri"/>
                <w:sz w:val="24"/>
                <w:szCs w:val="32"/>
                <w:lang w:bidi="he-IL"/>
              </w:rPr>
              <w:t>Erase the personal files on your computer</w:t>
            </w:r>
          </w:p>
        </w:tc>
      </w:tr>
    </w:tbl>
    <w:p w14:paraId="7FE0DF2A" w14:textId="4FBB16F8" w:rsidR="00670E44" w:rsidRPr="00874FB4" w:rsidRDefault="00670E44" w:rsidP="00A81EC2">
      <w:pPr>
        <w:bidi/>
        <w:jc w:val="center"/>
        <w:rPr>
          <w:rFonts w:ascii="Calibri" w:hAnsi="Calibri" w:cs="Calibri"/>
          <w:sz w:val="24"/>
          <w:szCs w:val="32"/>
          <w:lang w:bidi="he-IL"/>
        </w:rPr>
      </w:pPr>
    </w:p>
    <w:p w14:paraId="3EABDEF1" w14:textId="4B1DF1D5" w:rsidR="00A81EC2" w:rsidRPr="00874FB4" w:rsidRDefault="00A81EC2" w:rsidP="00A81EC2">
      <w:pPr>
        <w:bidi/>
        <w:jc w:val="right"/>
        <w:rPr>
          <w:rFonts w:ascii="Calibri" w:hAnsi="Calibri" w:cs="Calibri"/>
          <w:sz w:val="24"/>
          <w:szCs w:val="32"/>
          <w:lang w:bidi="he-IL"/>
        </w:rPr>
      </w:pPr>
      <w:r w:rsidRPr="00874FB4">
        <w:rPr>
          <w:rFonts w:ascii="Calibri" w:hAnsi="Calibri" w:cs="Calibri"/>
          <w:sz w:val="24"/>
          <w:szCs w:val="32"/>
          <w:lang w:bidi="he-IL"/>
        </w:rPr>
        <w:t>We can protect our home computer from these threats by:</w:t>
      </w:r>
    </w:p>
    <w:p w14:paraId="7F542C69" w14:textId="5BD230FB" w:rsidR="00654AC8" w:rsidRPr="00654AC8" w:rsidRDefault="00654AC8" w:rsidP="00654AC8">
      <w:pPr>
        <w:bidi/>
        <w:spacing w:after="0"/>
        <w:jc w:val="right"/>
        <w:rPr>
          <w:rFonts w:ascii="Calibri" w:hAnsi="Calibri" w:cs="Calibri"/>
          <w:sz w:val="24"/>
          <w:szCs w:val="32"/>
          <w:lang w:bidi="he-IL"/>
        </w:rPr>
      </w:pPr>
      <w:r w:rsidRPr="00654AC8">
        <w:rPr>
          <w:rFonts w:ascii="Calibri" w:hAnsi="Calibri" w:cs="Calibri"/>
          <w:sz w:val="24"/>
          <w:szCs w:val="32"/>
          <w:lang w:bidi="he-IL"/>
        </w:rPr>
        <w:t>-</w:t>
      </w:r>
      <w:r>
        <w:rPr>
          <w:rFonts w:ascii="Calibri" w:hAnsi="Calibri" w:cs="Calibri"/>
          <w:sz w:val="24"/>
          <w:szCs w:val="32"/>
          <w:lang w:bidi="he-IL"/>
        </w:rPr>
        <w:t xml:space="preserve"> </w:t>
      </w:r>
      <w:r w:rsidRPr="00654AC8">
        <w:rPr>
          <w:rFonts w:ascii="Calibri" w:hAnsi="Calibri" w:cs="Calibri"/>
          <w:sz w:val="24"/>
          <w:szCs w:val="32"/>
          <w:lang w:bidi="he-IL"/>
        </w:rPr>
        <w:t xml:space="preserve">Keep it in a safe location (not out in the open) with moderate security. </w:t>
      </w:r>
    </w:p>
    <w:p w14:paraId="2AD9B683" w14:textId="012ED2A2" w:rsidR="00654AC8" w:rsidRDefault="00654AC8" w:rsidP="00654AC8">
      <w:pPr>
        <w:bidi/>
        <w:spacing w:after="0"/>
        <w:jc w:val="right"/>
        <w:rPr>
          <w:rFonts w:ascii="Calibri" w:hAnsi="Calibri" w:cs="Calibri"/>
          <w:sz w:val="24"/>
          <w:szCs w:val="32"/>
          <w:lang w:bidi="he-IL"/>
        </w:rPr>
      </w:pPr>
      <w:r>
        <w:rPr>
          <w:rFonts w:ascii="Calibri" w:hAnsi="Calibri" w:cs="Calibri"/>
          <w:sz w:val="24"/>
          <w:szCs w:val="32"/>
          <w:lang w:bidi="he-IL"/>
        </w:rPr>
        <w:t xml:space="preserve">-Do not save your passwords in your browser or on the computer (or anywhere where a person can easily find them). </w:t>
      </w:r>
    </w:p>
    <w:p w14:paraId="56D342A2" w14:textId="7C533D6E" w:rsidR="00A81EC2" w:rsidRDefault="00654AC8" w:rsidP="00654AC8">
      <w:pPr>
        <w:bidi/>
        <w:spacing w:after="0"/>
        <w:jc w:val="right"/>
        <w:rPr>
          <w:rFonts w:ascii="Calibri" w:hAnsi="Calibri" w:cs="Calibri"/>
          <w:sz w:val="24"/>
          <w:szCs w:val="32"/>
          <w:lang w:bidi="he-IL"/>
        </w:rPr>
      </w:pPr>
      <w:r>
        <w:rPr>
          <w:rFonts w:ascii="Calibri" w:hAnsi="Calibri" w:cs="Calibri"/>
          <w:sz w:val="24"/>
          <w:szCs w:val="32"/>
          <w:lang w:bidi="he-IL"/>
        </w:rPr>
        <w:t xml:space="preserve">-Do not use the same passwords for everything – as if a person knows one they will then have access to all your accounts. </w:t>
      </w:r>
    </w:p>
    <w:p w14:paraId="6DFEF63B" w14:textId="6A05346C" w:rsidR="00654AC8" w:rsidRDefault="00654AC8" w:rsidP="00654AC8">
      <w:pPr>
        <w:bidi/>
        <w:spacing w:after="0"/>
        <w:jc w:val="right"/>
        <w:rPr>
          <w:rFonts w:ascii="Calibri" w:hAnsi="Calibri" w:cs="Calibri"/>
          <w:sz w:val="24"/>
          <w:szCs w:val="32"/>
          <w:lang w:bidi="he-IL"/>
        </w:rPr>
      </w:pPr>
      <w:r>
        <w:rPr>
          <w:rFonts w:ascii="Calibri" w:hAnsi="Calibri" w:cs="Calibri"/>
          <w:sz w:val="24"/>
          <w:szCs w:val="32"/>
          <w:lang w:bidi="he-IL"/>
        </w:rPr>
        <w:t>-Protect your computer and important documents with good passwords and potentially two-step verification methods</w:t>
      </w:r>
    </w:p>
    <w:p w14:paraId="64B90AAB" w14:textId="2DD9FEC3" w:rsidR="00654AC8" w:rsidRDefault="006063A7" w:rsidP="00654AC8">
      <w:pPr>
        <w:bidi/>
        <w:spacing w:after="0"/>
        <w:jc w:val="right"/>
        <w:rPr>
          <w:rFonts w:ascii="Calibri" w:hAnsi="Calibri" w:cs="Calibri"/>
          <w:sz w:val="24"/>
          <w:szCs w:val="32"/>
          <w:lang w:bidi="he-IL"/>
        </w:rPr>
      </w:pPr>
      <w:r>
        <w:rPr>
          <w:rFonts w:ascii="Calibri" w:hAnsi="Calibri" w:cs="Calibri"/>
          <w:sz w:val="24"/>
          <w:szCs w:val="32"/>
          <w:lang w:bidi="he-IL"/>
        </w:rPr>
        <w:t>-B</w:t>
      </w:r>
      <w:r w:rsidR="00654AC8">
        <w:rPr>
          <w:rFonts w:ascii="Calibri" w:hAnsi="Calibri" w:cs="Calibri"/>
          <w:sz w:val="24"/>
          <w:szCs w:val="32"/>
          <w:lang w:bidi="he-IL"/>
        </w:rPr>
        <w:t>ack-up important files onto an external hard</w:t>
      </w:r>
      <w:r>
        <w:rPr>
          <w:rFonts w:ascii="Calibri" w:hAnsi="Calibri" w:cs="Calibri"/>
          <w:sz w:val="24"/>
          <w:szCs w:val="32"/>
          <w:lang w:bidi="he-IL"/>
        </w:rPr>
        <w:t xml:space="preserve"> </w:t>
      </w:r>
      <w:r w:rsidR="00654AC8">
        <w:rPr>
          <w:rFonts w:ascii="Calibri" w:hAnsi="Calibri" w:cs="Calibri"/>
          <w:sz w:val="24"/>
          <w:szCs w:val="32"/>
          <w:lang w:bidi="he-IL"/>
        </w:rPr>
        <w:t>drive/ cloud</w:t>
      </w:r>
    </w:p>
    <w:p w14:paraId="0E781BF1" w14:textId="23743D35" w:rsidR="006063A7" w:rsidRPr="006063A7" w:rsidRDefault="006063A7" w:rsidP="006063A7">
      <w:pPr>
        <w:bidi/>
        <w:spacing w:after="0"/>
        <w:jc w:val="right"/>
        <w:rPr>
          <w:rFonts w:ascii="Calibri" w:hAnsi="Calibri" w:cs="Calibri"/>
          <w:sz w:val="24"/>
          <w:szCs w:val="32"/>
          <w:lang w:bidi="he-IL"/>
        </w:rPr>
      </w:pPr>
      <w:r>
        <w:rPr>
          <w:rFonts w:ascii="Calibri" w:hAnsi="Calibri" w:cs="Calibri"/>
          <w:sz w:val="24"/>
          <w:szCs w:val="32"/>
          <w:lang w:bidi="he-IL"/>
        </w:rPr>
        <w:t>- Do not enter your credit card information (and the like) into unsecure websites.</w:t>
      </w:r>
    </w:p>
    <w:p w14:paraId="58D1A9E6" w14:textId="77777777" w:rsidR="00A81EC2" w:rsidRPr="00670E44" w:rsidRDefault="00A81EC2" w:rsidP="006063A7">
      <w:pPr>
        <w:bidi/>
        <w:rPr>
          <w:rFonts w:ascii="Calibri" w:hAnsi="Calibri" w:cs="Calibri"/>
          <w:sz w:val="24"/>
          <w:szCs w:val="32"/>
          <w:lang w:bidi="he-IL"/>
        </w:rPr>
      </w:pPr>
    </w:p>
    <w:p w14:paraId="28E3E359" w14:textId="22B41E8D" w:rsidR="001233B5" w:rsidRDefault="001233B5" w:rsidP="00670E44">
      <w:pPr>
        <w:bidi/>
        <w:jc w:val="right"/>
        <w:rPr>
          <w:rFonts w:ascii="Calibri" w:hAnsi="Calibri" w:cs="Calibri"/>
          <w:sz w:val="24"/>
          <w:szCs w:val="32"/>
          <w:u w:val="single"/>
          <w:lang w:bidi="he-IL"/>
        </w:rPr>
      </w:pPr>
      <w:r>
        <w:rPr>
          <w:rFonts w:ascii="Calibri" w:hAnsi="Calibri" w:cs="Calibri"/>
          <w:sz w:val="24"/>
          <w:szCs w:val="32"/>
          <w:u w:val="single"/>
          <w:lang w:bidi="he-IL"/>
        </w:rPr>
        <w:t>Question 3</w:t>
      </w:r>
    </w:p>
    <w:p w14:paraId="0B07AE02" w14:textId="250DEFC5" w:rsidR="001233B5" w:rsidRPr="001233B5" w:rsidRDefault="001233B5" w:rsidP="001233B5">
      <w:pPr>
        <w:bidi/>
        <w:jc w:val="right"/>
        <w:rPr>
          <w:rFonts w:ascii="Calibri" w:hAnsi="Calibri" w:cs="Calibri"/>
          <w:sz w:val="24"/>
          <w:szCs w:val="32"/>
          <w:lang w:bidi="he-IL"/>
        </w:rPr>
      </w:pPr>
      <w:r>
        <w:rPr>
          <w:rFonts w:ascii="Calibri" w:hAnsi="Calibri" w:cs="Calibri"/>
          <w:sz w:val="24"/>
          <w:szCs w:val="32"/>
          <w:lang w:bidi="he-IL"/>
        </w:rPr>
        <w:t xml:space="preserve">A concrete example where confidentiality takes precedence over integrity is in places such as a </w:t>
      </w:r>
      <w:r w:rsidR="00670E44">
        <w:rPr>
          <w:rFonts w:ascii="Calibri" w:hAnsi="Calibri" w:cs="Calibri"/>
          <w:sz w:val="24"/>
          <w:szCs w:val="32"/>
          <w:lang w:bidi="he-IL"/>
        </w:rPr>
        <w:t>psychologist’s</w:t>
      </w:r>
      <w:r>
        <w:rPr>
          <w:rFonts w:ascii="Calibri" w:hAnsi="Calibri" w:cs="Calibri"/>
          <w:sz w:val="24"/>
          <w:szCs w:val="32"/>
          <w:lang w:bidi="he-IL"/>
        </w:rPr>
        <w:t xml:space="preserve"> office. </w:t>
      </w:r>
      <w:r w:rsidR="00670E44">
        <w:rPr>
          <w:rFonts w:ascii="Calibri" w:hAnsi="Calibri" w:cs="Calibri"/>
          <w:sz w:val="24"/>
          <w:szCs w:val="32"/>
          <w:lang w:bidi="he-IL"/>
        </w:rPr>
        <w:t>A patient is far more concerned that their personal history and sessions remain absolutely private, than they are concerned of the accuracy of those accounts (or the fact that that someone may have access to change any such records). A psychologist gains trust with his cliental based partly of the fact that he promises that their conversations and therapy sessions remain exclusively private – without this He cannot function as a trustworthy psychologist.</w:t>
      </w:r>
    </w:p>
    <w:p w14:paraId="03C389B8" w14:textId="4995987C" w:rsidR="001233B5" w:rsidRDefault="000E0D85" w:rsidP="001233B5">
      <w:pPr>
        <w:bidi/>
        <w:jc w:val="right"/>
        <w:rPr>
          <w:rFonts w:ascii="Calibri" w:hAnsi="Calibri" w:cs="Calibri"/>
          <w:sz w:val="24"/>
          <w:szCs w:val="32"/>
          <w:u w:val="single"/>
          <w:lang w:bidi="he-IL"/>
        </w:rPr>
      </w:pPr>
      <w:r>
        <w:rPr>
          <w:rFonts w:ascii="Calibri" w:hAnsi="Calibri" w:cs="Calibri"/>
          <w:sz w:val="24"/>
          <w:szCs w:val="32"/>
          <w:u w:val="single"/>
          <w:lang w:bidi="he-IL"/>
        </w:rPr>
        <w:t>Question 4</w:t>
      </w:r>
    </w:p>
    <w:p w14:paraId="3A817535" w14:textId="432AB687" w:rsidR="000E0D85" w:rsidRPr="000E0D85" w:rsidRDefault="00BB154F" w:rsidP="000E0D85">
      <w:pPr>
        <w:bidi/>
        <w:jc w:val="right"/>
        <w:rPr>
          <w:rFonts w:ascii="Calibri" w:hAnsi="Calibri" w:cs="Calibri"/>
          <w:sz w:val="24"/>
          <w:szCs w:val="32"/>
          <w:lang w:bidi="he-IL"/>
        </w:rPr>
      </w:pPr>
      <w:r>
        <w:rPr>
          <w:rFonts w:ascii="Calibri" w:hAnsi="Calibri" w:cs="Calibri"/>
          <w:sz w:val="24"/>
          <w:szCs w:val="32"/>
          <w:lang w:bidi="he-IL"/>
        </w:rPr>
        <w:t>A concrete example where integrity outweighs confidentiality</w:t>
      </w:r>
      <w:r w:rsidR="007C78B9">
        <w:rPr>
          <w:rFonts w:ascii="Calibri" w:hAnsi="Calibri" w:cs="Calibri"/>
          <w:sz w:val="24"/>
          <w:szCs w:val="32"/>
          <w:lang w:bidi="he-IL"/>
        </w:rPr>
        <w:t xml:space="preserve"> is that of a bank. For bank users the most important consideration is that all the money that they put in the bank (and their other personal details) are accurate and cannot be changed by anyone other than the official banking personal. It is far more important to people that their banking amount is reflected correctly and that their details are not changed, rather than that their age or address is know to people. We would not even care as much if someone were to see our personal details if there was absolutely no way in which they could change the amount of money in our account or access that money in any way. </w:t>
      </w:r>
    </w:p>
    <w:p w14:paraId="3267F1E6" w14:textId="5D03572E" w:rsidR="000E0D85" w:rsidRDefault="00FF727F" w:rsidP="000E0D85">
      <w:pPr>
        <w:bidi/>
        <w:jc w:val="right"/>
        <w:rPr>
          <w:rFonts w:ascii="Calibri" w:hAnsi="Calibri" w:cs="Calibri"/>
          <w:sz w:val="24"/>
          <w:szCs w:val="32"/>
          <w:u w:val="single"/>
          <w:lang w:bidi="he-IL"/>
        </w:rPr>
      </w:pPr>
      <w:r w:rsidRPr="00FF727F">
        <w:rPr>
          <w:rFonts w:ascii="Calibri" w:hAnsi="Calibri" w:cs="Calibri"/>
          <w:sz w:val="24"/>
          <w:szCs w:val="32"/>
          <w:u w:val="single"/>
          <w:lang w:bidi="he-IL"/>
        </w:rPr>
        <w:t>Question 5</w:t>
      </w:r>
    </w:p>
    <w:p w14:paraId="60D85469" w14:textId="29117B2B" w:rsidR="00FF727F" w:rsidRDefault="00FF727F" w:rsidP="000E0D85">
      <w:pPr>
        <w:bidi/>
        <w:jc w:val="right"/>
        <w:rPr>
          <w:rFonts w:ascii="Calibri" w:hAnsi="Calibri" w:cs="Calibri"/>
          <w:sz w:val="24"/>
          <w:szCs w:val="32"/>
          <w:lang w:bidi="he-IL"/>
        </w:rPr>
      </w:pPr>
      <w:r>
        <w:rPr>
          <w:rFonts w:ascii="Calibri" w:hAnsi="Calibri" w:cs="Calibri"/>
          <w:sz w:val="24"/>
          <w:szCs w:val="32"/>
          <w:lang w:bidi="he-IL"/>
        </w:rPr>
        <w:lastRenderedPageBreak/>
        <w:t>A concrete example where availability is of utmost importance is places of Medical Care (e.g. Hospitals and clinics).</w:t>
      </w:r>
      <w:r w:rsidR="000E0D85">
        <w:rPr>
          <w:rFonts w:ascii="Calibri" w:hAnsi="Calibri" w:cs="Calibri"/>
          <w:sz w:val="24"/>
          <w:szCs w:val="32"/>
          <w:lang w:bidi="he-IL"/>
        </w:rPr>
        <w:t xml:space="preserve"> for these institutions having accurate information on patients – such as their medical history, allergies etc.</w:t>
      </w:r>
      <w:r>
        <w:rPr>
          <w:rFonts w:ascii="Calibri" w:hAnsi="Calibri" w:cs="Calibri"/>
          <w:sz w:val="24"/>
          <w:szCs w:val="32"/>
          <w:lang w:bidi="he-IL"/>
        </w:rPr>
        <w:t xml:space="preserve"> </w:t>
      </w:r>
      <w:r w:rsidR="000E0D85">
        <w:rPr>
          <w:rFonts w:ascii="Calibri" w:hAnsi="Calibri" w:cs="Calibri"/>
          <w:sz w:val="24"/>
          <w:szCs w:val="32"/>
          <w:lang w:bidi="he-IL"/>
        </w:rPr>
        <w:t xml:space="preserve">– are of paramount importance in order to give the correct and safe medical care. Therefore, these facilities focus on insuring that they always have this information available to them and would care a lot more if anyone where to hack into patient files as this breeches patient confidentiality and could </w:t>
      </w:r>
      <w:proofErr w:type="spellStart"/>
      <w:r w:rsidR="000E0D85">
        <w:rPr>
          <w:rFonts w:ascii="Calibri" w:hAnsi="Calibri" w:cs="Calibri"/>
          <w:sz w:val="24"/>
          <w:szCs w:val="32"/>
          <w:lang w:bidi="he-IL"/>
        </w:rPr>
        <w:t>effect</w:t>
      </w:r>
      <w:proofErr w:type="spellEnd"/>
      <w:r w:rsidR="000E0D85">
        <w:rPr>
          <w:rFonts w:ascii="Calibri" w:hAnsi="Calibri" w:cs="Calibri"/>
          <w:sz w:val="24"/>
          <w:szCs w:val="32"/>
          <w:lang w:bidi="he-IL"/>
        </w:rPr>
        <w:t xml:space="preserve"> the healthcare given. A cyber security threat on availability would be most detrimental to these institutions and could cause major damage (and even death). Seeing as information is key to the wellbeing of all those in healthcare facilities and access to the necessary information is always a concern – we believe that this is the best example of where availability is the primary concern.</w:t>
      </w:r>
    </w:p>
    <w:p w14:paraId="2CD29890" w14:textId="263399A4" w:rsidR="000E0D85" w:rsidRDefault="000E0D85" w:rsidP="000E0D85">
      <w:pPr>
        <w:bidi/>
        <w:jc w:val="right"/>
        <w:rPr>
          <w:rFonts w:ascii="Calibri" w:hAnsi="Calibri" w:cs="Calibri"/>
          <w:sz w:val="24"/>
          <w:szCs w:val="32"/>
          <w:lang w:bidi="he-IL"/>
        </w:rPr>
      </w:pPr>
    </w:p>
    <w:p w14:paraId="2499ED70" w14:textId="77777777" w:rsidR="000E0D85" w:rsidRPr="00FF727F" w:rsidRDefault="000E0D85" w:rsidP="000E0D85">
      <w:pPr>
        <w:bidi/>
        <w:jc w:val="right"/>
        <w:rPr>
          <w:rFonts w:ascii="Calibri" w:hAnsi="Calibri" w:cs="Calibri"/>
          <w:sz w:val="24"/>
          <w:szCs w:val="32"/>
          <w:lang w:bidi="he-IL"/>
        </w:rPr>
      </w:pPr>
    </w:p>
    <w:sectPr w:rsidR="000E0D85" w:rsidRPr="00FF727F">
      <w:footerReference w:type="default" r:id="rId8"/>
      <w:headerReference w:type="first" r:id="rId9"/>
      <w:pgSz w:w="12240" w:h="15840"/>
      <w:pgMar w:top="1008" w:right="1296" w:bottom="864"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7A89F7" w14:textId="77777777" w:rsidR="00960454" w:rsidRDefault="00960454">
      <w:pPr>
        <w:spacing w:after="0" w:line="240" w:lineRule="auto"/>
      </w:pPr>
      <w:r>
        <w:separator/>
      </w:r>
    </w:p>
  </w:endnote>
  <w:endnote w:type="continuationSeparator" w:id="0">
    <w:p w14:paraId="582CDD77" w14:textId="77777777" w:rsidR="00960454" w:rsidRDefault="009604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61744" w14:textId="77777777" w:rsidR="002B4808" w:rsidRDefault="00F76F1F">
    <w:pPr>
      <w:pStyle w:val="Footer"/>
    </w:pPr>
    <w:r>
      <w:fldChar w:fldCharType="begin"/>
    </w:r>
    <w:r>
      <w:instrText xml:space="preserve"> PAGE   \* MERGEFORMAT </w:instrText>
    </w:r>
    <w:r>
      <w:fldChar w:fldCharType="separate"/>
    </w:r>
    <w:r w:rsidR="00051859">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8E7CAF" w14:textId="77777777" w:rsidR="00960454" w:rsidRDefault="00960454">
      <w:pPr>
        <w:spacing w:after="0" w:line="240" w:lineRule="auto"/>
      </w:pPr>
      <w:r>
        <w:separator/>
      </w:r>
    </w:p>
  </w:footnote>
  <w:footnote w:type="continuationSeparator" w:id="0">
    <w:p w14:paraId="749D3667" w14:textId="77777777" w:rsidR="00960454" w:rsidRDefault="009604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BC968" w14:textId="77777777" w:rsidR="00A042E1" w:rsidRDefault="00A042E1" w:rsidP="00A042E1">
    <w:pPr>
      <w:pStyle w:val="Header"/>
      <w:bidi/>
      <w:rPr>
        <w:rtl/>
        <w:lang w:bidi="he-IL"/>
      </w:rPr>
    </w:pPr>
    <w:r>
      <w:rPr>
        <w:rFonts w:hint="cs"/>
        <w:rtl/>
        <w:lang w:bidi="he-IL"/>
      </w:rPr>
      <w:t>בס''ד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72F67"/>
    <w:multiLevelType w:val="hybridMultilevel"/>
    <w:tmpl w:val="F8D0CCD6"/>
    <w:lvl w:ilvl="0" w:tplc="4FAE41AC">
      <w:start w:val="1"/>
      <w:numFmt w:val="lowerLetter"/>
      <w:lvlText w:val="(%1)"/>
      <w:lvlJc w:val="left"/>
      <w:pPr>
        <w:ind w:left="720" w:hanging="360"/>
      </w:pPr>
      <w:rPr>
        <w:rFonts w:hint="default"/>
        <w:sz w:val="24"/>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6C1591C"/>
    <w:multiLevelType w:val="hybridMultilevel"/>
    <w:tmpl w:val="85547ADC"/>
    <w:lvl w:ilvl="0" w:tplc="D2EA1900">
      <w:start w:val="3"/>
      <w:numFmt w:val="bullet"/>
      <w:lvlText w:val="-"/>
      <w:lvlJc w:val="left"/>
      <w:pPr>
        <w:ind w:left="7305" w:hanging="6945"/>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A994A9B"/>
    <w:multiLevelType w:val="hybridMultilevel"/>
    <w:tmpl w:val="B62413E8"/>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l Davidson (midavids)">
    <w15:presenceInfo w15:providerId="AD" w15:userId="S-1-5-21-1708537768-1303643608-725345543-98421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B78"/>
    <w:rsid w:val="000377E8"/>
    <w:rsid w:val="00051859"/>
    <w:rsid w:val="00064EB6"/>
    <w:rsid w:val="000C2A56"/>
    <w:rsid w:val="000D4A2F"/>
    <w:rsid w:val="000E0D85"/>
    <w:rsid w:val="0011722A"/>
    <w:rsid w:val="001233B5"/>
    <w:rsid w:val="001C1C19"/>
    <w:rsid w:val="001D5A78"/>
    <w:rsid w:val="00204AA8"/>
    <w:rsid w:val="0023484B"/>
    <w:rsid w:val="002B4808"/>
    <w:rsid w:val="00323F1F"/>
    <w:rsid w:val="003D2BA1"/>
    <w:rsid w:val="003F1C44"/>
    <w:rsid w:val="00452F05"/>
    <w:rsid w:val="004C69D6"/>
    <w:rsid w:val="006063A7"/>
    <w:rsid w:val="00631B78"/>
    <w:rsid w:val="00654AC8"/>
    <w:rsid w:val="00670E44"/>
    <w:rsid w:val="00705E8A"/>
    <w:rsid w:val="00775996"/>
    <w:rsid w:val="007C78B9"/>
    <w:rsid w:val="00874FB4"/>
    <w:rsid w:val="00927530"/>
    <w:rsid w:val="00960454"/>
    <w:rsid w:val="00960C5E"/>
    <w:rsid w:val="00A016D7"/>
    <w:rsid w:val="00A042E1"/>
    <w:rsid w:val="00A338C6"/>
    <w:rsid w:val="00A3487E"/>
    <w:rsid w:val="00A81EC2"/>
    <w:rsid w:val="00AA2C54"/>
    <w:rsid w:val="00AF3DDD"/>
    <w:rsid w:val="00BB154F"/>
    <w:rsid w:val="00C0244F"/>
    <w:rsid w:val="00C16533"/>
    <w:rsid w:val="00CE56C2"/>
    <w:rsid w:val="00CF3860"/>
    <w:rsid w:val="00CF4A0C"/>
    <w:rsid w:val="00E314D2"/>
    <w:rsid w:val="00E80998"/>
    <w:rsid w:val="00EB329E"/>
    <w:rsid w:val="00EB6EB3"/>
    <w:rsid w:val="00EE33A3"/>
    <w:rsid w:val="00EE4DE5"/>
    <w:rsid w:val="00F76F1F"/>
    <w:rsid w:val="00FF72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CD849"/>
  <w15:chartTrackingRefBased/>
  <w15:docId w15:val="{0AF43F21-9DBA-4BBE-AC36-63C17786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262626" w:themeColor="text1" w:themeTint="D9"/>
        <w:sz w:val="17"/>
        <w:lang w:val="en-US" w:eastAsia="ja-JP"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E8A"/>
  </w:style>
  <w:style w:type="paragraph" w:styleId="Heading1">
    <w:name w:val="heading 1"/>
    <w:basedOn w:val="Normal"/>
    <w:next w:val="Normal"/>
    <w:link w:val="Heading1Char"/>
    <w:uiPriority w:val="9"/>
    <w:unhideWhenUsed/>
    <w:qFormat/>
    <w:pPr>
      <w:keepNext/>
      <w:keepLines/>
      <w:spacing w:before="240" w:after="0"/>
      <w:outlineLvl w:val="0"/>
    </w:pPr>
    <w:rPr>
      <w:rFonts w:asciiTheme="majorHAnsi" w:eastAsiaTheme="majorEastAsia" w:hAnsiTheme="majorHAnsi" w:cstheme="majorBidi"/>
      <w:color w:val="141414" w:themeColor="accent1"/>
      <w:sz w:val="32"/>
    </w:rPr>
  </w:style>
  <w:style w:type="paragraph" w:styleId="Heading2">
    <w:name w:val="heading 2"/>
    <w:basedOn w:val="Normal"/>
    <w:next w:val="Normal"/>
    <w:link w:val="Heading2Char"/>
    <w:uiPriority w:val="9"/>
    <w:semiHidden/>
    <w:unhideWhenUsed/>
    <w:qFormat/>
    <w:pPr>
      <w:keepNext/>
      <w:keepLines/>
      <w:spacing w:before="160" w:after="0"/>
      <w:outlineLvl w:val="1"/>
    </w:pPr>
    <w:rPr>
      <w:rFonts w:asciiTheme="majorHAnsi" w:eastAsiaTheme="majorEastAsia" w:hAnsiTheme="majorHAnsi" w:cstheme="majorBidi"/>
      <w:color w:val="141414" w:themeColor="accen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pPr>
      <w:spacing w:after="560" w:line="240" w:lineRule="auto"/>
      <w:contextualSpacing/>
    </w:pPr>
    <w:rPr>
      <w:caps/>
      <w:color w:val="000000" w:themeColor="text1"/>
      <w:sz w:val="20"/>
    </w:rPr>
  </w:style>
  <w:style w:type="character" w:customStyle="1" w:styleId="DateChar">
    <w:name w:val="Date Char"/>
    <w:basedOn w:val="DefaultParagraphFont"/>
    <w:link w:val="Date"/>
    <w:uiPriority w:val="1"/>
    <w:rPr>
      <w:caps/>
      <w:color w:val="000000" w:themeColor="text1"/>
      <w:sz w:val="20"/>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
    <w:qFormat/>
    <w:pPr>
      <w:pBdr>
        <w:bottom w:val="thickThinLargeGap" w:sz="12" w:space="5" w:color="4E4E4E" w:themeColor="accent1" w:themeTint="BF"/>
      </w:pBdr>
      <w:spacing w:after="0" w:line="240" w:lineRule="auto"/>
      <w:contextualSpacing/>
    </w:pPr>
    <w:rPr>
      <w:rFonts w:asciiTheme="majorHAnsi" w:eastAsiaTheme="majorEastAsia" w:hAnsiTheme="majorHAnsi" w:cstheme="majorBidi"/>
      <w:caps/>
      <w:color w:val="4E4E4E" w:themeColor="accent1" w:themeTint="BF"/>
      <w:kern w:val="28"/>
      <w:sz w:val="48"/>
    </w:rPr>
  </w:style>
  <w:style w:type="character" w:customStyle="1" w:styleId="TitleChar">
    <w:name w:val="Title Char"/>
    <w:basedOn w:val="DefaultParagraphFont"/>
    <w:link w:val="Title"/>
    <w:uiPriority w:val="1"/>
    <w:rPr>
      <w:rFonts w:asciiTheme="majorHAnsi" w:eastAsiaTheme="majorEastAsia" w:hAnsiTheme="majorHAnsi" w:cstheme="majorBidi"/>
      <w:caps/>
      <w:color w:val="4E4E4E" w:themeColor="accent1" w:themeTint="BF"/>
      <w:kern w:val="28"/>
      <w:sz w:val="48"/>
    </w:rPr>
  </w:style>
  <w:style w:type="paragraph" w:styleId="Subtitle">
    <w:name w:val="Subtitle"/>
    <w:basedOn w:val="Normal"/>
    <w:next w:val="Normal"/>
    <w:link w:val="SubtitleChar"/>
    <w:uiPriority w:val="1"/>
    <w:qFormat/>
    <w:pPr>
      <w:numPr>
        <w:ilvl w:val="1"/>
      </w:numPr>
      <w:spacing w:after="160"/>
    </w:pPr>
    <w:rPr>
      <w:caps/>
      <w:color w:val="000000" w:themeColor="text1"/>
      <w:sz w:val="20"/>
    </w:rPr>
  </w:style>
  <w:style w:type="character" w:customStyle="1" w:styleId="SubtitleChar">
    <w:name w:val="Subtitle Char"/>
    <w:basedOn w:val="DefaultParagraphFont"/>
    <w:link w:val="Subtitle"/>
    <w:uiPriority w:val="1"/>
    <w:rPr>
      <w:caps/>
      <w:color w:val="000000" w:themeColor="text1"/>
      <w:sz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6"/>
    <w:qFormat/>
    <w:pPr>
      <w:spacing w:after="0" w:line="240" w:lineRule="auto"/>
    </w:pPr>
  </w:style>
  <w:style w:type="paragraph" w:customStyle="1" w:styleId="Name">
    <w:name w:val="Name"/>
    <w:basedOn w:val="Normal"/>
    <w:uiPriority w:val="1"/>
    <w:qFormat/>
    <w:pPr>
      <w:spacing w:before="300" w:after="0" w:line="240" w:lineRule="auto"/>
    </w:pPr>
    <w:rPr>
      <w:color w:val="000000" w:themeColor="text1"/>
      <w:sz w:val="20"/>
    </w:rPr>
  </w:style>
  <w:style w:type="table" w:customStyle="1" w:styleId="TaskListTable">
    <w:name w:val="Task List Table"/>
    <w:basedOn w:val="TableNormal"/>
    <w:uiPriority w:val="99"/>
    <w:pPr>
      <w:spacing w:before="80" w:after="80"/>
      <w:jc w:val="center"/>
    </w:p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left w:w="173" w:type="dxa"/>
        <w:right w:w="173" w:type="dxa"/>
      </w:tblCellMar>
    </w:tblPr>
    <w:tblStylePr w:type="firstRow">
      <w:pPr>
        <w:wordWrap/>
        <w:spacing w:line="240" w:lineRule="auto"/>
      </w:pPr>
      <w:rPr>
        <w:rFonts w:asciiTheme="majorHAnsi" w:hAnsiTheme="majorHAnsi"/>
        <w:b/>
        <w:caps/>
        <w:smallCaps w:val="0"/>
        <w:color w:val="FFFFFF" w:themeColor="background1"/>
        <w:sz w:val="18"/>
      </w:rPr>
      <w:tblPr/>
      <w:tcPr>
        <w:tcBorders>
          <w:top w:val="nil"/>
          <w:left w:val="single" w:sz="4" w:space="0" w:color="969696" w:themeColor="accent3"/>
          <w:bottom w:val="nil"/>
          <w:right w:val="single" w:sz="4" w:space="0" w:color="969696" w:themeColor="accent3"/>
          <w:insideH w:val="nil"/>
          <w:insideV w:val="single" w:sz="8" w:space="0" w:color="FFFFFF" w:themeColor="background1"/>
          <w:tl2br w:val="nil"/>
          <w:tr2bl w:val="nil"/>
        </w:tcBorders>
        <w:shd w:val="clear" w:color="auto" w:fill="969696" w:themeFill="accent3"/>
      </w:tcPr>
    </w:tblStylePr>
    <w:tblStylePr w:type="band1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shd w:val="clear" w:color="auto" w:fill="F2F2F2" w:themeFill="background1" w:themeFillShade="F2"/>
      </w:tcPr>
    </w:tblStylePr>
    <w:tblStylePr w:type="band2Horz">
      <w:tblPr/>
      <w:tcPr>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l2br w:val="nil"/>
          <w:tr2bl w:val="nil"/>
        </w:tcBorders>
      </w:tcPr>
    </w:tblStylePr>
  </w:style>
  <w:style w:type="character" w:customStyle="1" w:styleId="Heading1Char">
    <w:name w:val="Heading 1 Char"/>
    <w:basedOn w:val="DefaultParagraphFont"/>
    <w:link w:val="Heading1"/>
    <w:uiPriority w:val="9"/>
    <w:rPr>
      <w:rFonts w:asciiTheme="majorHAnsi" w:eastAsiaTheme="majorEastAsia" w:hAnsiTheme="majorHAnsi" w:cstheme="majorBidi"/>
      <w:color w:val="141414" w:themeColor="accent1"/>
      <w:sz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141414" w:themeColor="accent1"/>
      <w:sz w:val="2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80" w:after="0" w:line="240" w:lineRule="auto"/>
      <w:jc w:val="right"/>
    </w:pPr>
    <w:rPr>
      <w:sz w:val="20"/>
    </w:rPr>
  </w:style>
  <w:style w:type="character" w:customStyle="1" w:styleId="FooterChar">
    <w:name w:val="Footer Char"/>
    <w:basedOn w:val="DefaultParagraphFont"/>
    <w:link w:val="Footer"/>
    <w:uiPriority w:val="99"/>
    <w:rPr>
      <w:sz w:val="20"/>
    </w:rPr>
  </w:style>
  <w:style w:type="paragraph" w:styleId="BalloonText">
    <w:name w:val="Balloon Text"/>
    <w:basedOn w:val="Normal"/>
    <w:link w:val="BalloonTextChar"/>
    <w:uiPriority w:val="99"/>
    <w:semiHidden/>
    <w:unhideWhenUsed/>
    <w:rsid w:val="00631B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1B78"/>
    <w:rPr>
      <w:rFonts w:ascii="Segoe UI" w:hAnsi="Segoe UI" w:cs="Segoe UI"/>
      <w:sz w:val="18"/>
      <w:szCs w:val="18"/>
    </w:rPr>
  </w:style>
  <w:style w:type="table" w:styleId="TableWeb3">
    <w:name w:val="Table Web 3"/>
    <w:basedOn w:val="TableNormal"/>
    <w:uiPriority w:val="99"/>
    <w:rsid w:val="00A3487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rsid w:val="00A34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unhideWhenUsed/>
    <w:qFormat/>
    <w:rsid w:val="00A81EC2"/>
    <w:pPr>
      <w:ind w:left="720"/>
      <w:contextualSpacing/>
    </w:pPr>
  </w:style>
  <w:style w:type="character" w:styleId="Hyperlink">
    <w:name w:val="Hyperlink"/>
    <w:basedOn w:val="DefaultParagraphFont"/>
    <w:uiPriority w:val="99"/>
    <w:unhideWhenUsed/>
    <w:rsid w:val="00C16533"/>
    <w:rPr>
      <w:color w:val="5F5F5F" w:themeColor="hyperlink"/>
      <w:u w:val="single"/>
    </w:rPr>
  </w:style>
  <w:style w:type="character" w:styleId="UnresolvedMention">
    <w:name w:val="Unresolved Mention"/>
    <w:basedOn w:val="DefaultParagraphFont"/>
    <w:uiPriority w:val="99"/>
    <w:semiHidden/>
    <w:unhideWhenUsed/>
    <w:rsid w:val="00C165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612784">
      <w:bodyDiv w:val="1"/>
      <w:marLeft w:val="0"/>
      <w:marRight w:val="0"/>
      <w:marTop w:val="0"/>
      <w:marBottom w:val="0"/>
      <w:divBdr>
        <w:top w:val="none" w:sz="0" w:space="0" w:color="auto"/>
        <w:left w:val="none" w:sz="0" w:space="0" w:color="auto"/>
        <w:bottom w:val="none" w:sz="0" w:space="0" w:color="auto"/>
        <w:right w:val="none" w:sz="0" w:space="0" w:color="auto"/>
      </w:divBdr>
    </w:div>
    <w:div w:id="566578079">
      <w:bodyDiv w:val="1"/>
      <w:marLeft w:val="0"/>
      <w:marRight w:val="0"/>
      <w:marTop w:val="0"/>
      <w:marBottom w:val="0"/>
      <w:divBdr>
        <w:top w:val="none" w:sz="0" w:space="0" w:color="auto"/>
        <w:left w:val="none" w:sz="0" w:space="0" w:color="auto"/>
        <w:bottom w:val="none" w:sz="0" w:space="0" w:color="auto"/>
        <w:right w:val="none" w:sz="0" w:space="0" w:color="auto"/>
      </w:divBdr>
    </w:div>
    <w:div w:id="116886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davids\AppData\Roaming\Microsoft\Templates\Task%20Assignment%20She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A022BFECC274B8A91FEC6826406FCB3"/>
        <w:category>
          <w:name w:val="General"/>
          <w:gallery w:val="placeholder"/>
        </w:category>
        <w:types>
          <w:type w:val="bbPlcHdr"/>
        </w:types>
        <w:behaviors>
          <w:behavior w:val="content"/>
        </w:behaviors>
        <w:guid w:val="{D8D7DC33-B6A6-4C92-9411-A45E7CCC5A8B}"/>
      </w:docPartPr>
      <w:docPartBody>
        <w:p w:rsidR="000D3B89" w:rsidRDefault="006427BB">
          <w:pPr>
            <w:pStyle w:val="BA022BFECC274B8A91FEC6826406FCB3"/>
          </w:pPr>
          <w:r>
            <w:t>[Click here to select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isha">
    <w:panose1 w:val="020B0502040204020203"/>
    <w:charset w:val="00"/>
    <w:family w:val="swiss"/>
    <w:pitch w:val="variable"/>
    <w:sig w:usb0="80000807" w:usb1="40000042" w:usb2="00000000" w:usb3="00000000" w:csb0="0000002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D94"/>
    <w:rsid w:val="000718F4"/>
    <w:rsid w:val="000D3B89"/>
    <w:rsid w:val="00290D94"/>
    <w:rsid w:val="002C32DF"/>
    <w:rsid w:val="0041503E"/>
    <w:rsid w:val="005C6F9E"/>
    <w:rsid w:val="006427BB"/>
    <w:rsid w:val="00720F07"/>
    <w:rsid w:val="00851BC6"/>
    <w:rsid w:val="00DA1FE9"/>
    <w:rsid w:val="00FB3B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022BFECC274B8A91FEC6826406FCB3">
    <w:name w:val="BA022BFECC274B8A91FEC6826406FCB3"/>
  </w:style>
  <w:style w:type="character" w:styleId="PlaceholderText">
    <w:name w:val="Placeholder Text"/>
    <w:basedOn w:val="DefaultParagraphFont"/>
    <w:uiPriority w:val="99"/>
    <w:semiHidden/>
    <w:rsid w:val="00290D9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56A43B0-A391-4465-A267-FD07F814ED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Task Assignment Sheet</Template>
  <TotalTime>238</TotalTime>
  <Pages>5</Pages>
  <Words>1183</Words>
  <Characters>6748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 Davidson (midavids)</dc:creator>
  <cp:keywords/>
  <cp:lastModifiedBy>Gila Odes</cp:lastModifiedBy>
  <cp:revision>9</cp:revision>
  <dcterms:created xsi:type="dcterms:W3CDTF">2020-10-19T14:07:00Z</dcterms:created>
  <dcterms:modified xsi:type="dcterms:W3CDTF">2020-10-22T14:35:00Z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TC029195429991</vt:lpwstr>
  </property>
</Properties>
</file>