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Light" w:hAnsi="Calibri Light" w:cs="Calibri Light"/>
          <w:sz w:val="24"/>
          <w:szCs w:val="24"/>
          <w:rtl/>
        </w:rPr>
        <w:id w:val="-1833597651"/>
        <w:placeholder>
          <w:docPart w:val="BA022BFECC274B8A91FEC6826406FCB3"/>
        </w:placeholder>
        <w:date w:fullDate="2020-11-29T00:00:00Z">
          <w:dateFormat w:val="MMMM d, yyyy"/>
          <w:lid w:val="en-US"/>
          <w:storeMappedDataAs w:val="dateTime"/>
          <w:calendar w:val="gregorian"/>
        </w:date>
      </w:sdtPr>
      <w:sdtContent>
        <w:p w14:paraId="17992923" w14:textId="534ECCF3" w:rsidR="002B4808" w:rsidRPr="00E22CCA" w:rsidRDefault="00B0120B" w:rsidP="00EE33A3">
          <w:pPr>
            <w:pStyle w:val="Date"/>
            <w:bidi/>
            <w:jc w:val="right"/>
            <w:rPr>
              <w:rFonts w:ascii="Calibri Light" w:hAnsi="Calibri Light" w:cs="Calibri Light"/>
              <w:sz w:val="24"/>
              <w:szCs w:val="24"/>
            </w:rPr>
          </w:pPr>
          <w:r w:rsidRPr="00E22CCA">
            <w:rPr>
              <w:rFonts w:ascii="Calibri Light" w:hAnsi="Calibri Light" w:cs="Calibri Light"/>
              <w:sz w:val="24"/>
              <w:szCs w:val="24"/>
            </w:rPr>
            <w:t>November 29, 2020</w:t>
          </w:r>
        </w:p>
      </w:sdtContent>
    </w:sdt>
    <w:p w14:paraId="70D389D2" w14:textId="1CC4C3E9" w:rsidR="00EE33A3" w:rsidRPr="00E22CCA" w:rsidRDefault="00EE33A3" w:rsidP="00EE33A3">
      <w:pPr>
        <w:pStyle w:val="Subtitle"/>
        <w:bidi/>
        <w:spacing w:before="60" w:after="360" w:line="240" w:lineRule="auto"/>
        <w:contextualSpacing/>
        <w:jc w:val="right"/>
        <w:rPr>
          <w:rFonts w:ascii="Calibri Light" w:hAnsi="Calibri Light" w:cs="Calibri Light"/>
          <w:sz w:val="24"/>
          <w:szCs w:val="24"/>
          <w:lang w:bidi="he-IL"/>
        </w:rPr>
      </w:pPr>
      <w:r w:rsidRPr="00E22CCA">
        <w:rPr>
          <w:rFonts w:ascii="Calibri Light" w:hAnsi="Calibri Light" w:cs="Calibri Light"/>
          <w:sz w:val="24"/>
          <w:szCs w:val="24"/>
          <w:lang w:bidi="he-IL"/>
        </w:rPr>
        <w:t>Introduction to cyber security 156360</w:t>
      </w:r>
    </w:p>
    <w:p w14:paraId="67DDCE8C" w14:textId="77777777" w:rsidR="00EE33A3" w:rsidRPr="00E22CCA" w:rsidRDefault="00EE33A3" w:rsidP="00EE33A3">
      <w:pPr>
        <w:pStyle w:val="Subtitle"/>
        <w:bidi/>
        <w:spacing w:before="60" w:after="360" w:line="240" w:lineRule="auto"/>
        <w:contextualSpacing/>
        <w:jc w:val="right"/>
        <w:rPr>
          <w:rFonts w:ascii="Calibri Light" w:hAnsi="Calibri Light" w:cs="Calibri Light"/>
          <w:sz w:val="24"/>
          <w:szCs w:val="24"/>
          <w:lang w:bidi="he-IL"/>
        </w:rPr>
      </w:pPr>
      <w:r w:rsidRPr="00E22CCA">
        <w:rPr>
          <w:rFonts w:ascii="Calibri Light" w:hAnsi="Calibri Light" w:cs="Calibri Light"/>
          <w:sz w:val="24"/>
          <w:szCs w:val="24"/>
          <w:lang w:bidi="he-IL"/>
        </w:rPr>
        <w:t>semester a 2020-2021</w:t>
      </w:r>
    </w:p>
    <w:p w14:paraId="37035C50" w14:textId="77777777" w:rsidR="00EE33A3" w:rsidRPr="00E22CCA" w:rsidRDefault="00EE33A3" w:rsidP="00EE33A3">
      <w:pPr>
        <w:pStyle w:val="Subtitle"/>
        <w:bidi/>
        <w:spacing w:before="60" w:after="360" w:line="240" w:lineRule="auto"/>
        <w:contextualSpacing/>
        <w:jc w:val="right"/>
        <w:rPr>
          <w:rFonts w:ascii="Calibri Light" w:hAnsi="Calibri Light" w:cs="Calibri Light"/>
          <w:sz w:val="24"/>
          <w:szCs w:val="24"/>
          <w:lang w:bidi="he-IL"/>
        </w:rPr>
      </w:pPr>
    </w:p>
    <w:p w14:paraId="5895E1A6" w14:textId="4F176740" w:rsidR="00EE33A3" w:rsidRPr="00E22CCA" w:rsidRDefault="00EE33A3" w:rsidP="00EE33A3">
      <w:pPr>
        <w:pStyle w:val="Subtitle"/>
        <w:bidi/>
        <w:spacing w:before="60" w:after="360" w:line="240" w:lineRule="auto"/>
        <w:contextualSpacing/>
        <w:jc w:val="right"/>
        <w:rPr>
          <w:rFonts w:ascii="Calibri Light" w:hAnsi="Calibri Light" w:cs="Calibri Light"/>
          <w:sz w:val="24"/>
          <w:szCs w:val="24"/>
          <w:lang w:bidi="he-IL"/>
        </w:rPr>
      </w:pPr>
      <w:r w:rsidRPr="00E22CCA">
        <w:rPr>
          <w:rFonts w:ascii="Calibri Light" w:hAnsi="Calibri Light" w:cs="Calibri Light"/>
          <w:sz w:val="24"/>
          <w:szCs w:val="24"/>
          <w:lang w:bidi="he-IL"/>
        </w:rPr>
        <w:t>hw # _</w:t>
      </w:r>
      <w:r w:rsidR="00AB18E4" w:rsidRPr="00E22CCA">
        <w:rPr>
          <w:rFonts w:ascii="Calibri Light" w:hAnsi="Calibri Light" w:cs="Calibri Light"/>
          <w:sz w:val="24"/>
          <w:szCs w:val="24"/>
          <w:lang w:bidi="he-IL"/>
        </w:rPr>
        <w:t>5</w:t>
      </w:r>
      <w:r w:rsidRPr="00E22CCA">
        <w:rPr>
          <w:rFonts w:ascii="Calibri Light" w:hAnsi="Calibri Light" w:cs="Calibri Light"/>
          <w:sz w:val="24"/>
          <w:szCs w:val="24"/>
          <w:lang w:bidi="he-IL"/>
        </w:rPr>
        <w:t>_</w:t>
      </w:r>
    </w:p>
    <w:p w14:paraId="26080E49" w14:textId="77777777" w:rsidR="00EE33A3" w:rsidRPr="00E22CCA" w:rsidRDefault="00EE33A3" w:rsidP="00EE33A3">
      <w:pPr>
        <w:pStyle w:val="Subtitle"/>
        <w:bidi/>
        <w:spacing w:before="60" w:after="360" w:line="240" w:lineRule="auto"/>
        <w:contextualSpacing/>
        <w:jc w:val="right"/>
        <w:rPr>
          <w:rFonts w:ascii="Calibri Light" w:hAnsi="Calibri Light" w:cs="Calibri Light"/>
          <w:sz w:val="24"/>
          <w:szCs w:val="24"/>
          <w:lang w:bidi="he-IL"/>
        </w:rPr>
      </w:pPr>
    </w:p>
    <w:p w14:paraId="37B612AB" w14:textId="77777777" w:rsidR="00EE33A3" w:rsidRPr="00E22CCA" w:rsidRDefault="00EE33A3" w:rsidP="00EE33A3">
      <w:pPr>
        <w:pStyle w:val="Subtitle"/>
        <w:bidi/>
        <w:spacing w:before="60" w:after="360" w:line="240" w:lineRule="auto"/>
        <w:contextualSpacing/>
        <w:jc w:val="right"/>
        <w:rPr>
          <w:rFonts w:ascii="Calibri Light" w:hAnsi="Calibri Light" w:cs="Calibri Light"/>
          <w:sz w:val="24"/>
          <w:szCs w:val="24"/>
          <w:lang w:bidi="he-IL"/>
        </w:rPr>
      </w:pPr>
      <w:r w:rsidRPr="00E22CCA">
        <w:rPr>
          <w:rFonts w:ascii="Calibri Light" w:hAnsi="Calibri Light" w:cs="Calibri Light"/>
          <w:sz w:val="24"/>
          <w:szCs w:val="24"/>
          <w:lang w:bidi="he-IL"/>
        </w:rPr>
        <w:t>machon tal english speakers</w:t>
      </w:r>
    </w:p>
    <w:tbl>
      <w:tblPr>
        <w:tblStyle w:val="TableTheme"/>
        <w:tblpPr w:leftFromText="180" w:rightFromText="180" w:vertAnchor="text" w:horzAnchor="margin" w:tblpY="-60"/>
        <w:tblW w:w="2192" w:type="pct"/>
        <w:tblLook w:val="04A0" w:firstRow="1" w:lastRow="0" w:firstColumn="1" w:lastColumn="0" w:noHBand="0" w:noVBand="1"/>
        <w:tblDescription w:val="Task list"/>
      </w:tblPr>
      <w:tblGrid>
        <w:gridCol w:w="1885"/>
        <w:gridCol w:w="2340"/>
      </w:tblGrid>
      <w:tr w:rsidR="00EE33A3" w:rsidRPr="00E22CCA" w14:paraId="41A581E4" w14:textId="77777777" w:rsidTr="00EE33A3">
        <w:tc>
          <w:tcPr>
            <w:tcW w:w="2231" w:type="pct"/>
          </w:tcPr>
          <w:p w14:paraId="78F0BDA3" w14:textId="77777777" w:rsidR="00EE33A3" w:rsidRPr="00E22CCA" w:rsidRDefault="00EE33A3" w:rsidP="00EE33A3">
            <w:pPr>
              <w:bidi/>
              <w:rPr>
                <w:rFonts w:ascii="Calibri Light" w:hAnsi="Calibri Light" w:cs="Calibri Light"/>
                <w:color w:val="000000" w:themeColor="text1"/>
                <w:sz w:val="24"/>
                <w:szCs w:val="24"/>
                <w:lang w:bidi="he-IL"/>
              </w:rPr>
            </w:pPr>
            <w:proofErr w:type="spellStart"/>
            <w:ins w:id="0" w:author="Michal Davidson (midavids)" w:date="2018-02-15T10:33:00Z">
              <w:r w:rsidRPr="00E22CCA">
                <w:rPr>
                  <w:rFonts w:ascii="Calibri Light" w:hAnsi="Calibri Light" w:cs="Calibri Light"/>
                  <w:color w:val="000000" w:themeColor="text1"/>
                  <w:sz w:val="24"/>
                  <w:szCs w:val="24"/>
                  <w:lang w:bidi="he-IL"/>
                </w:rPr>
                <w:t>Teudat</w:t>
              </w:r>
              <w:proofErr w:type="spellEnd"/>
              <w:r w:rsidRPr="00E22CCA">
                <w:rPr>
                  <w:rFonts w:ascii="Calibri Light" w:hAnsi="Calibri Light" w:cs="Calibri Light"/>
                  <w:color w:val="000000" w:themeColor="text1"/>
                  <w:sz w:val="24"/>
                  <w:szCs w:val="24"/>
                  <w:lang w:bidi="he-IL"/>
                </w:rPr>
                <w:t xml:space="preserve"> </w:t>
              </w:r>
              <w:proofErr w:type="spellStart"/>
              <w:r w:rsidRPr="00E22CCA">
                <w:rPr>
                  <w:rFonts w:ascii="Calibri Light" w:hAnsi="Calibri Light" w:cs="Calibri Light"/>
                  <w:color w:val="000000" w:themeColor="text1"/>
                  <w:sz w:val="24"/>
                  <w:szCs w:val="24"/>
                  <w:lang w:bidi="he-IL"/>
                </w:rPr>
                <w:t>zehut</w:t>
              </w:r>
            </w:ins>
            <w:proofErr w:type="spellEnd"/>
          </w:p>
        </w:tc>
        <w:tc>
          <w:tcPr>
            <w:tcW w:w="2769" w:type="pct"/>
          </w:tcPr>
          <w:p w14:paraId="35F2E0C4" w14:textId="77777777" w:rsidR="00EE33A3" w:rsidRPr="00E22CCA" w:rsidRDefault="00EE33A3">
            <w:pPr>
              <w:bidi/>
              <w:rPr>
                <w:rFonts w:ascii="Calibri Light" w:hAnsi="Calibri Light" w:cs="Calibri Light"/>
                <w:color w:val="000000" w:themeColor="text1"/>
                <w:sz w:val="24"/>
                <w:szCs w:val="24"/>
                <w:lang w:bidi="he-IL"/>
              </w:rPr>
              <w:pPrChange w:id="1" w:author="Michal Davidson (midavids)" w:date="2018-02-15T10:33:00Z">
                <w:pPr>
                  <w:framePr w:hSpace="180" w:wrap="around" w:vAnchor="text" w:hAnchor="margin" w:xAlign="right" w:y="330"/>
                </w:pPr>
              </w:pPrChange>
            </w:pPr>
            <w:ins w:id="2" w:author="Michal Davidson (midavids)" w:date="2018-02-15T10:33:00Z">
              <w:r w:rsidRPr="00E22CCA">
                <w:rPr>
                  <w:rFonts w:ascii="Calibri Light" w:hAnsi="Calibri Light" w:cs="Calibri Light"/>
                  <w:color w:val="000000" w:themeColor="text1"/>
                  <w:sz w:val="24"/>
                  <w:szCs w:val="24"/>
                  <w:lang w:bidi="he-IL"/>
                </w:rPr>
                <w:t>Student Name</w:t>
              </w:r>
            </w:ins>
          </w:p>
        </w:tc>
      </w:tr>
      <w:tr w:rsidR="00EE33A3" w:rsidRPr="00E22CCA" w14:paraId="2AEE0229" w14:textId="77777777" w:rsidTr="00EE33A3">
        <w:tc>
          <w:tcPr>
            <w:tcW w:w="2231" w:type="pct"/>
          </w:tcPr>
          <w:p w14:paraId="0574D4A2" w14:textId="56CD21AC" w:rsidR="00EE33A3" w:rsidRPr="00E22CCA" w:rsidRDefault="0089249B" w:rsidP="00EE33A3">
            <w:pPr>
              <w:bidi/>
              <w:rPr>
                <w:rFonts w:ascii="Calibri Light" w:hAnsi="Calibri Light" w:cs="Calibri Light"/>
                <w:color w:val="000000" w:themeColor="text1"/>
                <w:sz w:val="24"/>
                <w:szCs w:val="24"/>
              </w:rPr>
            </w:pPr>
            <w:r w:rsidRPr="00E22CCA">
              <w:rPr>
                <w:rFonts w:ascii="Calibri Light" w:hAnsi="Calibri Light" w:cs="Calibri Light"/>
                <w:color w:val="000000" w:themeColor="text1"/>
                <w:sz w:val="24"/>
                <w:szCs w:val="24"/>
              </w:rPr>
              <w:t>209927128</w:t>
            </w:r>
          </w:p>
        </w:tc>
        <w:tc>
          <w:tcPr>
            <w:tcW w:w="2769" w:type="pct"/>
          </w:tcPr>
          <w:p w14:paraId="6E0E054B" w14:textId="14DD6210" w:rsidR="00EE33A3" w:rsidRPr="00E22CCA" w:rsidRDefault="0089249B" w:rsidP="00EE33A3">
            <w:pPr>
              <w:bidi/>
              <w:rPr>
                <w:rFonts w:ascii="Calibri Light" w:hAnsi="Calibri Light" w:cs="Calibri Light"/>
                <w:color w:val="000000" w:themeColor="text1"/>
                <w:sz w:val="24"/>
                <w:szCs w:val="24"/>
              </w:rPr>
            </w:pPr>
            <w:r w:rsidRPr="00E22CCA">
              <w:rPr>
                <w:rFonts w:ascii="Calibri Light" w:hAnsi="Calibri Light" w:cs="Calibri Light"/>
                <w:color w:val="000000" w:themeColor="text1"/>
                <w:sz w:val="24"/>
                <w:szCs w:val="24"/>
              </w:rPr>
              <w:t xml:space="preserve">Tamar </w:t>
            </w:r>
            <w:proofErr w:type="spellStart"/>
            <w:r w:rsidRPr="00E22CCA">
              <w:rPr>
                <w:rFonts w:ascii="Calibri Light" w:hAnsi="Calibri Light" w:cs="Calibri Light"/>
                <w:color w:val="000000" w:themeColor="text1"/>
                <w:sz w:val="24"/>
                <w:szCs w:val="24"/>
              </w:rPr>
              <w:t>Harizy</w:t>
            </w:r>
            <w:proofErr w:type="spellEnd"/>
          </w:p>
        </w:tc>
      </w:tr>
      <w:tr w:rsidR="00EE33A3" w:rsidRPr="00E22CCA" w14:paraId="4649647C" w14:textId="77777777" w:rsidTr="00EE33A3">
        <w:tc>
          <w:tcPr>
            <w:tcW w:w="2231" w:type="pct"/>
          </w:tcPr>
          <w:p w14:paraId="07D5B8BD" w14:textId="1BF0E2B3" w:rsidR="00EE33A3" w:rsidRPr="00E22CCA" w:rsidRDefault="0089249B" w:rsidP="00EE33A3">
            <w:pPr>
              <w:bidi/>
              <w:rPr>
                <w:rFonts w:ascii="Calibri Light" w:hAnsi="Calibri Light" w:cs="Calibri Light"/>
                <w:color w:val="000000" w:themeColor="text1"/>
                <w:sz w:val="24"/>
                <w:szCs w:val="24"/>
              </w:rPr>
            </w:pPr>
            <w:r w:rsidRPr="00E22CCA">
              <w:rPr>
                <w:rFonts w:ascii="Calibri Light" w:hAnsi="Calibri Light" w:cs="Calibri Light"/>
                <w:color w:val="000000" w:themeColor="text1"/>
                <w:sz w:val="24"/>
                <w:szCs w:val="24"/>
              </w:rPr>
              <w:t>006798775</w:t>
            </w:r>
          </w:p>
        </w:tc>
        <w:tc>
          <w:tcPr>
            <w:tcW w:w="2769" w:type="pct"/>
          </w:tcPr>
          <w:p w14:paraId="2D1CD5F8" w14:textId="61F220CA" w:rsidR="00EE33A3" w:rsidRPr="00E22CCA" w:rsidRDefault="0089249B" w:rsidP="00EE33A3">
            <w:pPr>
              <w:bidi/>
              <w:rPr>
                <w:rFonts w:ascii="Calibri Light" w:hAnsi="Calibri Light" w:cs="Calibri Light"/>
                <w:color w:val="000000" w:themeColor="text1"/>
                <w:sz w:val="24"/>
                <w:szCs w:val="24"/>
              </w:rPr>
            </w:pPr>
            <w:r w:rsidRPr="00E22CCA">
              <w:rPr>
                <w:rFonts w:ascii="Calibri Light" w:hAnsi="Calibri Light" w:cs="Calibri Light"/>
                <w:color w:val="000000" w:themeColor="text1"/>
                <w:sz w:val="24"/>
                <w:szCs w:val="24"/>
              </w:rPr>
              <w:t>Gila Odes</w:t>
            </w:r>
          </w:p>
        </w:tc>
      </w:tr>
    </w:tbl>
    <w:p w14:paraId="69CBD192" w14:textId="5568FCC6" w:rsidR="0011722A" w:rsidRPr="00E22CCA" w:rsidRDefault="0011722A" w:rsidP="00EE33A3">
      <w:pPr>
        <w:pStyle w:val="Subtitle"/>
        <w:bidi/>
        <w:spacing w:before="60" w:after="360" w:line="240" w:lineRule="auto"/>
        <w:contextualSpacing/>
        <w:rPr>
          <w:rFonts w:ascii="Calibri Light" w:hAnsi="Calibri Light" w:cs="Calibri Light"/>
          <w:sz w:val="24"/>
          <w:szCs w:val="24"/>
          <w:rtl/>
          <w:lang w:bidi="he-IL"/>
        </w:rPr>
      </w:pPr>
      <w:r w:rsidRPr="00E22CCA">
        <w:rPr>
          <w:rFonts w:ascii="Calibri Light" w:hAnsi="Calibri Light" w:cs="Calibri Light"/>
          <w:sz w:val="24"/>
          <w:szCs w:val="24"/>
          <w:rtl/>
          <w:lang w:bidi="he-IL"/>
        </w:rPr>
        <w:t xml:space="preserve"> </w:t>
      </w:r>
    </w:p>
    <w:p w14:paraId="4B33BC8A" w14:textId="53C8C001" w:rsidR="0011722A" w:rsidRPr="00E22CCA" w:rsidRDefault="0011722A">
      <w:pPr>
        <w:pStyle w:val="Heading1"/>
        <w:bidi/>
        <w:rPr>
          <w:rFonts w:ascii="Calibri Light" w:hAnsi="Calibri Light" w:cs="Calibri Light"/>
          <w:caps/>
          <w:color w:val="000000" w:themeColor="text1"/>
          <w:sz w:val="24"/>
          <w:szCs w:val="24"/>
          <w:rtl/>
          <w:lang w:bidi="he-IL"/>
        </w:rPr>
        <w:pPrChange w:id="3" w:author="Michal Davidson (midavids)" w:date="2018-02-15T10:33:00Z">
          <w:pPr/>
        </w:pPrChange>
      </w:pPr>
    </w:p>
    <w:p w14:paraId="5F87B20E" w14:textId="77777777" w:rsidR="002B4808" w:rsidRPr="00E22CCA" w:rsidRDefault="002B4808" w:rsidP="0011722A">
      <w:pPr>
        <w:bidi/>
        <w:rPr>
          <w:rFonts w:ascii="Calibri Light" w:hAnsi="Calibri Light" w:cs="Calibri Light"/>
          <w:color w:val="000000" w:themeColor="text1"/>
          <w:sz w:val="24"/>
          <w:szCs w:val="24"/>
          <w:lang w:bidi="he-IL"/>
        </w:rPr>
      </w:pPr>
    </w:p>
    <w:p w14:paraId="6A19AD0F" w14:textId="77777777" w:rsidR="003737D4" w:rsidRPr="00E22CCA" w:rsidRDefault="00AB18E4" w:rsidP="00960C5E">
      <w:pPr>
        <w:bidi/>
        <w:jc w:val="right"/>
        <w:rPr>
          <w:rFonts w:ascii="Calibri Light" w:hAnsi="Calibri Light" w:cs="Calibri Light"/>
          <w:b/>
          <w:bCs/>
          <w:color w:val="000000" w:themeColor="text1"/>
          <w:sz w:val="24"/>
          <w:szCs w:val="24"/>
          <w:lang w:bidi="he-IL"/>
        </w:rPr>
      </w:pPr>
      <w:r w:rsidRPr="00E22CCA">
        <w:rPr>
          <w:rFonts w:ascii="Calibri Light" w:hAnsi="Calibri Light" w:cs="Calibri Light"/>
          <w:b/>
          <w:bCs/>
          <w:color w:val="000000" w:themeColor="text1"/>
          <w:sz w:val="24"/>
          <w:szCs w:val="24"/>
          <w:lang w:bidi="he-IL"/>
        </w:rPr>
        <w:t>Question1</w:t>
      </w:r>
    </w:p>
    <w:p w14:paraId="5FAF9415" w14:textId="77777777" w:rsidR="003737D4" w:rsidRPr="00E22CCA" w:rsidRDefault="003737D4" w:rsidP="003737D4">
      <w:pPr>
        <w:bidi/>
        <w:jc w:val="right"/>
        <w:rPr>
          <w:rFonts w:ascii="Calibri Light" w:hAnsi="Calibri Light" w:cs="Calibri Light"/>
          <w:b/>
          <w:bCs/>
          <w:color w:val="000000" w:themeColor="text1"/>
          <w:sz w:val="24"/>
          <w:szCs w:val="24"/>
          <w:lang w:bidi="he-IL"/>
        </w:rPr>
      </w:pPr>
      <w:r w:rsidRPr="00E22CCA">
        <w:rPr>
          <w:rFonts w:ascii="Calibri Light" w:hAnsi="Calibri Light" w:cs="Calibri Light"/>
          <w:b/>
          <w:bCs/>
          <w:color w:val="000000" w:themeColor="text1"/>
          <w:sz w:val="24"/>
          <w:szCs w:val="24"/>
          <w:lang w:bidi="he-IL"/>
        </w:rPr>
        <w:t>(a)</w:t>
      </w:r>
      <w:r w:rsidR="00AB18E4" w:rsidRPr="00E22CCA">
        <w:rPr>
          <w:rFonts w:ascii="Calibri Light" w:hAnsi="Calibri Light" w:cs="Calibri Light"/>
          <w:b/>
          <w:bCs/>
          <w:color w:val="000000" w:themeColor="text1"/>
          <w:sz w:val="24"/>
          <w:szCs w:val="24"/>
          <w:lang w:bidi="he-IL"/>
        </w:rPr>
        <w:t xml:space="preserve"> </w:t>
      </w:r>
      <w:r w:rsidR="006E4B25" w:rsidRPr="00E22CCA">
        <w:rPr>
          <w:rFonts w:ascii="Calibri Light" w:hAnsi="Calibri Light" w:cs="Calibri Light"/>
          <w:b/>
          <w:bCs/>
          <w:color w:val="000000" w:themeColor="text1"/>
          <w:sz w:val="24"/>
          <w:szCs w:val="24"/>
          <w:lang w:bidi="he-IL"/>
        </w:rPr>
        <w:t>“</w:t>
      </w:r>
      <w:r w:rsidR="006E4B25" w:rsidRPr="00E22CCA">
        <w:rPr>
          <w:sz w:val="24"/>
          <w:szCs w:val="24"/>
        </w:rPr>
        <w:t>Give two advantaged of capabilities over ACLs.</w:t>
      </w:r>
      <w:r w:rsidR="006E4B25" w:rsidRPr="00E22CCA">
        <w:rPr>
          <w:rFonts w:ascii="Calibri Light" w:hAnsi="Calibri Light" w:cs="Calibri Light"/>
          <w:b/>
          <w:bCs/>
          <w:color w:val="000000" w:themeColor="text1"/>
          <w:sz w:val="24"/>
          <w:szCs w:val="24"/>
          <w:lang w:bidi="he-IL"/>
        </w:rPr>
        <w:t>”</w:t>
      </w:r>
    </w:p>
    <w:p w14:paraId="7FE55D8E" w14:textId="4161ECDD" w:rsidR="007C2BDD" w:rsidRPr="00E22CCA" w:rsidRDefault="007C2BDD" w:rsidP="007C2BDD">
      <w:pPr>
        <w:bidi/>
        <w:ind w:left="2130"/>
        <w:jc w:val="right"/>
        <w:rPr>
          <w:rFonts w:ascii="Calibri Light" w:hAnsi="Calibri Light" w:cs="Calibri Light"/>
          <w:color w:val="000000" w:themeColor="text1"/>
          <w:sz w:val="24"/>
          <w:szCs w:val="24"/>
          <w:lang w:bidi="he-IL"/>
        </w:rPr>
      </w:pPr>
      <w:r w:rsidRPr="00E22CCA">
        <w:rPr>
          <w:rFonts w:ascii="Calibri Light" w:hAnsi="Calibri Light" w:cs="Calibri Light"/>
          <w:color w:val="000000" w:themeColor="text1"/>
          <w:sz w:val="24"/>
          <w:szCs w:val="24"/>
          <w:lang w:bidi="he-IL"/>
        </w:rPr>
        <w:t>Stored with the object,</w:t>
      </w:r>
      <w:r w:rsidRPr="00E22CCA">
        <w:rPr>
          <w:rFonts w:ascii="Calibri Light" w:hAnsi="Calibri Light" w:cs="Calibri Light"/>
          <w:color w:val="000000" w:themeColor="text1"/>
          <w:sz w:val="24"/>
          <w:szCs w:val="24"/>
          <w:lang w:bidi="he-IL"/>
        </w:rPr>
        <w:t xml:space="preserve"> therefore,</w:t>
      </w:r>
      <w:r w:rsidRPr="00E22CCA">
        <w:rPr>
          <w:rFonts w:ascii="Calibri Light" w:hAnsi="Calibri Light" w:cs="Calibri Light"/>
          <w:color w:val="000000" w:themeColor="text1"/>
          <w:sz w:val="24"/>
          <w:szCs w:val="24"/>
          <w:lang w:bidi="he-IL"/>
        </w:rPr>
        <w:t xml:space="preserve"> simple</w:t>
      </w:r>
      <w:r w:rsidRPr="00E22CCA">
        <w:rPr>
          <w:rFonts w:ascii="Calibri Light" w:hAnsi="Calibri Light" w:cs="Calibri Light"/>
          <w:color w:val="000000" w:themeColor="text1"/>
          <w:sz w:val="24"/>
          <w:szCs w:val="24"/>
          <w:lang w:bidi="he-IL"/>
        </w:rPr>
        <w:t xml:space="preserve"> to use and see what is going on</w:t>
      </w:r>
    </w:p>
    <w:p w14:paraId="00AEAB65" w14:textId="667C87FD" w:rsidR="003737D4" w:rsidRPr="00E22CCA" w:rsidRDefault="007C2BDD" w:rsidP="007C2BDD">
      <w:pPr>
        <w:bidi/>
        <w:ind w:left="2130"/>
        <w:jc w:val="right"/>
        <w:rPr>
          <w:rFonts w:ascii="Calibri Light" w:hAnsi="Calibri Light" w:cs="Calibri Light"/>
          <w:color w:val="000000" w:themeColor="text1"/>
          <w:sz w:val="24"/>
          <w:szCs w:val="24"/>
          <w:lang w:bidi="he-IL"/>
        </w:rPr>
      </w:pPr>
      <w:r w:rsidRPr="00E22CCA">
        <w:rPr>
          <w:rFonts w:ascii="Calibri Light" w:hAnsi="Calibri Light" w:cs="Calibri Light"/>
          <w:color w:val="000000" w:themeColor="text1"/>
          <w:sz w:val="24"/>
          <w:szCs w:val="24"/>
          <w:lang w:bidi="he-IL"/>
        </w:rPr>
        <w:t>Easy to determine &amp; change rights to a resource</w:t>
      </w:r>
      <w:r w:rsidRPr="00E22CCA">
        <w:rPr>
          <w:rFonts w:ascii="Calibri Light" w:hAnsi="Calibri Light" w:cs="Calibri Light"/>
          <w:color w:val="000000" w:themeColor="text1"/>
          <w:sz w:val="24"/>
          <w:szCs w:val="24"/>
          <w:lang w:bidi="he-IL"/>
        </w:rPr>
        <w:t xml:space="preserve"> making it user-friendly</w:t>
      </w:r>
    </w:p>
    <w:p w14:paraId="6D902769" w14:textId="631ACCFE" w:rsidR="00A016D7" w:rsidRPr="00E22CCA" w:rsidRDefault="003737D4" w:rsidP="003737D4">
      <w:pPr>
        <w:bidi/>
        <w:jc w:val="right"/>
        <w:rPr>
          <w:rFonts w:ascii="Calibri Light" w:hAnsi="Calibri Light" w:cs="Calibri Light"/>
          <w:b/>
          <w:bCs/>
          <w:color w:val="000000" w:themeColor="text1"/>
          <w:sz w:val="24"/>
          <w:szCs w:val="24"/>
          <w:lang w:bidi="he-IL"/>
        </w:rPr>
      </w:pPr>
      <w:r w:rsidRPr="00E22CCA">
        <w:rPr>
          <w:rFonts w:ascii="Calibri Light" w:hAnsi="Calibri Light" w:cs="Calibri Light"/>
          <w:b/>
          <w:bCs/>
          <w:color w:val="000000" w:themeColor="text1"/>
          <w:sz w:val="24"/>
          <w:szCs w:val="24"/>
          <w:lang w:bidi="he-IL"/>
        </w:rPr>
        <w:t>(b) “</w:t>
      </w:r>
      <w:r w:rsidRPr="00E22CCA">
        <w:rPr>
          <w:sz w:val="24"/>
          <w:szCs w:val="24"/>
        </w:rPr>
        <w:t>Give two advantages of ACLs over capabilities</w:t>
      </w:r>
      <w:r w:rsidRPr="00E22CCA">
        <w:rPr>
          <w:rFonts w:ascii="Calibri Light" w:hAnsi="Calibri Light" w:cs="Calibri Light"/>
          <w:b/>
          <w:bCs/>
          <w:color w:val="000000" w:themeColor="text1"/>
          <w:sz w:val="24"/>
          <w:szCs w:val="24"/>
          <w:lang w:bidi="he-IL"/>
        </w:rPr>
        <w:t>”</w:t>
      </w:r>
    </w:p>
    <w:p w14:paraId="6F9BFB71" w14:textId="63235AFC" w:rsidR="007C2BDD" w:rsidRPr="00E22CCA" w:rsidRDefault="007C2BDD" w:rsidP="007C2BDD">
      <w:pPr>
        <w:bidi/>
        <w:ind w:left="360"/>
        <w:jc w:val="right"/>
        <w:rPr>
          <w:rFonts w:ascii="Calibri Light" w:hAnsi="Calibri Light" w:cs="Calibri Light"/>
          <w:color w:val="000000" w:themeColor="text1"/>
          <w:sz w:val="24"/>
          <w:szCs w:val="24"/>
          <w:lang w:bidi="he-IL"/>
        </w:rPr>
      </w:pPr>
      <w:r w:rsidRPr="00E22CCA">
        <w:rPr>
          <w:rFonts w:ascii="Calibri Light" w:hAnsi="Calibri Light" w:cs="Calibri Light"/>
          <w:color w:val="000000" w:themeColor="text1"/>
          <w:sz w:val="24"/>
          <w:szCs w:val="24"/>
          <w:lang w:bidi="he-IL"/>
        </w:rPr>
        <w:t>Easy to delegate</w:t>
      </w:r>
    </w:p>
    <w:p w14:paraId="47323B75" w14:textId="2BDD6988" w:rsidR="007C2BDD" w:rsidRPr="00E22CCA" w:rsidRDefault="007C2BDD" w:rsidP="007C2BDD">
      <w:pPr>
        <w:bidi/>
        <w:ind w:left="360"/>
        <w:jc w:val="right"/>
        <w:rPr>
          <w:rFonts w:ascii="Calibri Light" w:hAnsi="Calibri Light" w:cs="Calibri Light"/>
          <w:color w:val="000000" w:themeColor="text1"/>
          <w:sz w:val="24"/>
          <w:szCs w:val="24"/>
          <w:lang w:bidi="he-IL"/>
        </w:rPr>
      </w:pPr>
      <w:r w:rsidRPr="00E22CCA">
        <w:rPr>
          <w:rFonts w:ascii="Calibri Light" w:hAnsi="Calibri Light" w:cs="Calibri Light"/>
          <w:color w:val="000000" w:themeColor="text1"/>
          <w:sz w:val="24"/>
          <w:szCs w:val="24"/>
          <w:lang w:bidi="he-IL"/>
        </w:rPr>
        <w:t>Easy to add/delete users (opposite of ACL</w:t>
      </w:r>
      <w:r w:rsidRPr="00E22CCA">
        <w:rPr>
          <w:rFonts w:ascii="Calibri Light" w:hAnsi="Calibri Light" w:cs="Calibri Light"/>
          <w:color w:val="000000" w:themeColor="text1"/>
          <w:sz w:val="24"/>
          <w:szCs w:val="24"/>
          <w:lang w:bidi="he-IL"/>
        </w:rPr>
        <w:t xml:space="preserve"> where adding and deleting users is more </w:t>
      </w:r>
      <w:proofErr w:type="spellStart"/>
      <w:r w:rsidRPr="00E22CCA">
        <w:rPr>
          <w:rFonts w:ascii="Calibri Light" w:hAnsi="Calibri Light" w:cs="Calibri Light"/>
          <w:color w:val="000000" w:themeColor="text1"/>
          <w:sz w:val="24"/>
          <w:szCs w:val="24"/>
          <w:lang w:bidi="he-IL"/>
        </w:rPr>
        <w:t>combersome</w:t>
      </w:r>
      <w:proofErr w:type="spellEnd"/>
      <w:r w:rsidRPr="00E22CCA">
        <w:rPr>
          <w:rFonts w:ascii="Calibri Light" w:hAnsi="Calibri Light" w:cs="Calibri Light"/>
          <w:color w:val="000000" w:themeColor="text1"/>
          <w:sz w:val="24"/>
          <w:szCs w:val="24"/>
          <w:lang w:bidi="he-IL"/>
        </w:rPr>
        <w:t>)</w:t>
      </w:r>
    </w:p>
    <w:p w14:paraId="47323B75" w14:textId="2BDD6988" w:rsidR="00AB18E4" w:rsidRPr="00E22CCA" w:rsidRDefault="00AB18E4" w:rsidP="00AB18E4">
      <w:pPr>
        <w:bidi/>
        <w:jc w:val="right"/>
        <w:rPr>
          <w:rFonts w:ascii="Calibri Light" w:hAnsi="Calibri Light" w:cs="Calibri Light"/>
          <w:b/>
          <w:bCs/>
          <w:color w:val="000000" w:themeColor="text1"/>
          <w:sz w:val="24"/>
          <w:szCs w:val="24"/>
          <w:lang w:bidi="he-IL"/>
        </w:rPr>
      </w:pPr>
      <w:r w:rsidRPr="00E22CCA">
        <w:rPr>
          <w:rFonts w:ascii="Calibri Light" w:hAnsi="Calibri Light" w:cs="Calibri Light"/>
          <w:b/>
          <w:bCs/>
          <w:color w:val="000000" w:themeColor="text1"/>
          <w:sz w:val="24"/>
          <w:szCs w:val="24"/>
          <w:lang w:bidi="he-IL"/>
        </w:rPr>
        <w:t>Question 2</w:t>
      </w:r>
      <w:r w:rsidR="002B21D4" w:rsidRPr="00E22CCA">
        <w:rPr>
          <w:rFonts w:ascii="Calibri Light" w:hAnsi="Calibri Light" w:cs="Calibri Light"/>
          <w:b/>
          <w:bCs/>
          <w:color w:val="000000" w:themeColor="text1"/>
          <w:sz w:val="24"/>
          <w:szCs w:val="24"/>
          <w:lang w:bidi="he-IL"/>
        </w:rPr>
        <w:t xml:space="preserve"> </w:t>
      </w:r>
      <w:r w:rsidR="00DF5C24" w:rsidRPr="00E22CCA">
        <w:rPr>
          <w:rFonts w:ascii="Calibri Light" w:hAnsi="Calibri Light" w:cs="Calibri Light"/>
          <w:b/>
          <w:bCs/>
          <w:color w:val="000000" w:themeColor="text1"/>
          <w:sz w:val="24"/>
          <w:szCs w:val="24"/>
          <w:lang w:bidi="he-IL"/>
        </w:rPr>
        <w:t>“</w:t>
      </w:r>
      <w:r w:rsidR="00DF5C24" w:rsidRPr="00E22CCA">
        <w:rPr>
          <w:rFonts w:ascii="Calibri Light" w:hAnsi="Calibri Light" w:cs="Calibri Light"/>
          <w:b/>
          <w:bCs/>
          <w:color w:val="000000" w:themeColor="text1"/>
          <w:sz w:val="24"/>
          <w:szCs w:val="24"/>
        </w:rPr>
        <w:t xml:space="preserve">Explain what kind of access policy is used by </w:t>
      </w:r>
      <w:proofErr w:type="spellStart"/>
      <w:r w:rsidR="00DF5C24" w:rsidRPr="00E22CCA">
        <w:rPr>
          <w:rFonts w:ascii="Calibri Light" w:hAnsi="Calibri Light" w:cs="Calibri Light"/>
          <w:b/>
          <w:bCs/>
          <w:color w:val="000000" w:themeColor="text1"/>
          <w:sz w:val="24"/>
          <w:szCs w:val="24"/>
        </w:rPr>
        <w:t>SEAndroid</w:t>
      </w:r>
      <w:proofErr w:type="spellEnd"/>
      <w:r w:rsidR="00DF5C24" w:rsidRPr="00E22CCA">
        <w:rPr>
          <w:rFonts w:ascii="Calibri Light" w:hAnsi="Calibri Light" w:cs="Calibri Light"/>
          <w:b/>
          <w:bCs/>
          <w:color w:val="000000" w:themeColor="text1"/>
          <w:sz w:val="24"/>
          <w:szCs w:val="24"/>
          <w:lang w:bidi="he-IL"/>
        </w:rPr>
        <w:t>”</w:t>
      </w:r>
    </w:p>
    <w:p w14:paraId="62A980D4" w14:textId="74B3D3E2" w:rsidR="00DF5C24" w:rsidRPr="00E22CCA" w:rsidRDefault="00DF5C24" w:rsidP="00706A9F">
      <w:pPr>
        <w:bidi/>
        <w:jc w:val="right"/>
        <w:rPr>
          <w:rFonts w:ascii="Calibri Light" w:hAnsi="Calibri Light" w:cs="Calibri Light"/>
          <w:color w:val="000000" w:themeColor="text1"/>
          <w:sz w:val="24"/>
          <w:szCs w:val="24"/>
          <w:shd w:val="clear" w:color="auto" w:fill="FFFFFF"/>
        </w:rPr>
      </w:pPr>
      <w:proofErr w:type="spellStart"/>
      <w:r w:rsidRPr="00E22CCA">
        <w:rPr>
          <w:rFonts w:ascii="Calibri Light" w:hAnsi="Calibri Light" w:cs="Calibri Light"/>
          <w:color w:val="000000" w:themeColor="text1"/>
          <w:sz w:val="24"/>
          <w:szCs w:val="24"/>
          <w:shd w:val="clear" w:color="auto" w:fill="FFFFFF"/>
        </w:rPr>
        <w:t>SEAndroid</w:t>
      </w:r>
      <w:proofErr w:type="spellEnd"/>
      <w:r w:rsidRPr="00E22CCA">
        <w:rPr>
          <w:rFonts w:ascii="Calibri Light" w:hAnsi="Calibri Light" w:cs="Calibri Light"/>
          <w:color w:val="000000" w:themeColor="text1"/>
          <w:sz w:val="24"/>
          <w:szCs w:val="24"/>
          <w:shd w:val="clear" w:color="auto" w:fill="FFFFFF"/>
        </w:rPr>
        <w:t xml:space="preserve"> </w:t>
      </w:r>
      <w:r w:rsidR="006E4B25" w:rsidRPr="00E22CCA">
        <w:rPr>
          <w:rFonts w:ascii="Calibri Light" w:hAnsi="Calibri Light" w:cs="Calibri Light"/>
          <w:color w:val="000000" w:themeColor="text1"/>
          <w:sz w:val="24"/>
          <w:szCs w:val="24"/>
          <w:shd w:val="clear" w:color="auto" w:fill="FFFFFF"/>
        </w:rPr>
        <w:t xml:space="preserve">(Security </w:t>
      </w:r>
      <w:proofErr w:type="spellStart"/>
      <w:r w:rsidR="006E4B25" w:rsidRPr="00E22CCA">
        <w:rPr>
          <w:rFonts w:ascii="Calibri Light" w:hAnsi="Calibri Light" w:cs="Calibri Light"/>
          <w:color w:val="000000" w:themeColor="text1"/>
          <w:sz w:val="24"/>
          <w:szCs w:val="24"/>
          <w:shd w:val="clear" w:color="auto" w:fill="FFFFFF"/>
        </w:rPr>
        <w:t>Enchancements</w:t>
      </w:r>
      <w:proofErr w:type="spellEnd"/>
      <w:r w:rsidR="006E4B25" w:rsidRPr="00E22CCA">
        <w:rPr>
          <w:rFonts w:ascii="Calibri Light" w:hAnsi="Calibri Light" w:cs="Calibri Light"/>
          <w:color w:val="000000" w:themeColor="text1"/>
          <w:sz w:val="24"/>
          <w:szCs w:val="24"/>
          <w:shd w:val="clear" w:color="auto" w:fill="FFFFFF"/>
        </w:rPr>
        <w:t xml:space="preserve"> for </w:t>
      </w:r>
      <w:proofErr w:type="spellStart"/>
      <w:r w:rsidR="006E4B25" w:rsidRPr="00E22CCA">
        <w:rPr>
          <w:rFonts w:ascii="Calibri Light" w:hAnsi="Calibri Light" w:cs="Calibri Light"/>
          <w:color w:val="000000" w:themeColor="text1"/>
          <w:sz w:val="24"/>
          <w:szCs w:val="24"/>
          <w:shd w:val="clear" w:color="auto" w:fill="FFFFFF"/>
        </w:rPr>
        <w:t>andriod</w:t>
      </w:r>
      <w:proofErr w:type="spellEnd"/>
      <w:r w:rsidR="006E4B25" w:rsidRPr="00E22CCA">
        <w:rPr>
          <w:rFonts w:ascii="Calibri Light" w:hAnsi="Calibri Light" w:cs="Calibri Light"/>
          <w:color w:val="000000" w:themeColor="text1"/>
          <w:sz w:val="24"/>
          <w:szCs w:val="24"/>
          <w:shd w:val="clear" w:color="auto" w:fill="FFFFFF"/>
        </w:rPr>
        <w:t xml:space="preserve">) is an access policy that was initially built to allow for the use of </w:t>
      </w:r>
      <w:proofErr w:type="spellStart"/>
      <w:r w:rsidR="006E4B25" w:rsidRPr="00E22CCA">
        <w:rPr>
          <w:rFonts w:ascii="Calibri Light" w:hAnsi="Calibri Light" w:cs="Calibri Light"/>
          <w:color w:val="000000" w:themeColor="text1"/>
          <w:sz w:val="24"/>
          <w:szCs w:val="24"/>
          <w:shd w:val="clear" w:color="auto" w:fill="FFFFFF"/>
        </w:rPr>
        <w:t>SELinux</w:t>
      </w:r>
      <w:proofErr w:type="spellEnd"/>
      <w:r w:rsidR="006E4B25" w:rsidRPr="00E22CCA">
        <w:rPr>
          <w:rFonts w:ascii="Calibri Light" w:hAnsi="Calibri Light" w:cs="Calibri Light"/>
          <w:color w:val="000000" w:themeColor="text1"/>
          <w:sz w:val="24"/>
          <w:szCs w:val="24"/>
          <w:shd w:val="clear" w:color="auto" w:fill="FFFFFF"/>
        </w:rPr>
        <w:t xml:space="preserve"> in </w:t>
      </w:r>
      <w:proofErr w:type="spellStart"/>
      <w:r w:rsidR="006E4B25" w:rsidRPr="00E22CCA">
        <w:rPr>
          <w:rFonts w:ascii="Calibri Light" w:hAnsi="Calibri Light" w:cs="Calibri Light"/>
          <w:color w:val="000000" w:themeColor="text1"/>
          <w:sz w:val="24"/>
          <w:szCs w:val="24"/>
          <w:shd w:val="clear" w:color="auto" w:fill="FFFFFF"/>
        </w:rPr>
        <w:t>Andriod</w:t>
      </w:r>
      <w:proofErr w:type="spellEnd"/>
      <w:r w:rsidR="006E4B25" w:rsidRPr="00E22CCA">
        <w:rPr>
          <w:rFonts w:ascii="Calibri Light" w:hAnsi="Calibri Light" w:cs="Calibri Light"/>
          <w:color w:val="000000" w:themeColor="text1"/>
          <w:sz w:val="24"/>
          <w:szCs w:val="24"/>
          <w:shd w:val="clear" w:color="auto" w:fill="FFFFFF"/>
        </w:rPr>
        <w:t xml:space="preserve"> products. Nowadays, however, the </w:t>
      </w:r>
      <w:proofErr w:type="spellStart"/>
      <w:r w:rsidR="006E4B25" w:rsidRPr="00E22CCA">
        <w:rPr>
          <w:rFonts w:ascii="Calibri Light" w:hAnsi="Calibri Light" w:cs="Calibri Light"/>
          <w:color w:val="000000" w:themeColor="text1"/>
          <w:sz w:val="24"/>
          <w:szCs w:val="24"/>
          <w:shd w:val="clear" w:color="auto" w:fill="FFFFFF"/>
        </w:rPr>
        <w:t>SeAndriod</w:t>
      </w:r>
      <w:proofErr w:type="spellEnd"/>
      <w:r w:rsidR="006E4B25" w:rsidRPr="00E22CCA">
        <w:rPr>
          <w:rFonts w:ascii="Calibri Light" w:hAnsi="Calibri Light" w:cs="Calibri Light"/>
          <w:color w:val="000000" w:themeColor="text1"/>
          <w:sz w:val="24"/>
          <w:szCs w:val="24"/>
          <w:shd w:val="clear" w:color="auto" w:fill="FFFFFF"/>
        </w:rPr>
        <w:t xml:space="preserve"> has expanded their goal to be more than just an enabler of </w:t>
      </w:r>
      <w:proofErr w:type="spellStart"/>
      <w:r w:rsidR="006E4B25" w:rsidRPr="00E22CCA">
        <w:rPr>
          <w:rFonts w:ascii="Calibri Light" w:hAnsi="Calibri Light" w:cs="Calibri Light"/>
          <w:color w:val="000000" w:themeColor="text1"/>
          <w:sz w:val="24"/>
          <w:szCs w:val="24"/>
          <w:shd w:val="clear" w:color="auto" w:fill="FFFFFF"/>
        </w:rPr>
        <w:t>SELinux</w:t>
      </w:r>
      <w:proofErr w:type="spellEnd"/>
      <w:r w:rsidR="006E4B25" w:rsidRPr="00E22CCA">
        <w:rPr>
          <w:rFonts w:ascii="Calibri Light" w:hAnsi="Calibri Light" w:cs="Calibri Light"/>
          <w:color w:val="000000" w:themeColor="text1"/>
          <w:sz w:val="24"/>
          <w:szCs w:val="24"/>
          <w:shd w:val="clear" w:color="auto" w:fill="FFFFFF"/>
        </w:rPr>
        <w:t xml:space="preserve"> – but rather to be an overall framework for implementing </w:t>
      </w:r>
      <w:proofErr w:type="spellStart"/>
      <w:r w:rsidR="006E4B25" w:rsidRPr="00E22CCA">
        <w:rPr>
          <w:rFonts w:ascii="Calibri Light" w:hAnsi="Calibri Light" w:cs="Calibri Light"/>
          <w:color w:val="000000" w:themeColor="text1"/>
          <w:sz w:val="24"/>
          <w:szCs w:val="24"/>
          <w:shd w:val="clear" w:color="auto" w:fill="FFFFFF"/>
        </w:rPr>
        <w:t>SELinux’s</w:t>
      </w:r>
      <w:proofErr w:type="spellEnd"/>
      <w:r w:rsidR="006E4B25" w:rsidRPr="00E22CCA">
        <w:rPr>
          <w:rFonts w:ascii="Calibri Light" w:hAnsi="Calibri Light" w:cs="Calibri Light"/>
          <w:color w:val="000000" w:themeColor="text1"/>
          <w:sz w:val="24"/>
          <w:szCs w:val="24"/>
          <w:shd w:val="clear" w:color="auto" w:fill="FFFFFF"/>
        </w:rPr>
        <w:t xml:space="preserve"> Mandatory Access Control (MAC) and middleware access control (MMAC) on Android Devices. They do this by adding support to the Linux Kernel and allowing the user the space to do the following: </w:t>
      </w:r>
    </w:p>
    <w:p w14:paraId="31D47964" w14:textId="169A6FBA" w:rsidR="006E4B25" w:rsidRPr="00E22CCA" w:rsidRDefault="006E4B25" w:rsidP="006E4B25">
      <w:pPr>
        <w:pStyle w:val="ListParagraph"/>
        <w:numPr>
          <w:ilvl w:val="0"/>
          <w:numId w:val="2"/>
        </w:numPr>
        <w:bidi/>
        <w:jc w:val="right"/>
        <w:rPr>
          <w:rFonts w:ascii="Calibri Light" w:hAnsi="Calibri Light" w:cs="Calibri Light"/>
          <w:color w:val="000000" w:themeColor="text1"/>
          <w:sz w:val="24"/>
          <w:szCs w:val="24"/>
          <w:shd w:val="clear" w:color="auto" w:fill="FFFFFF"/>
        </w:rPr>
      </w:pPr>
      <w:r w:rsidRPr="00E22CCA">
        <w:rPr>
          <w:rFonts w:ascii="Calibri Light" w:hAnsi="Calibri Light" w:cs="Calibri Light"/>
          <w:color w:val="000000" w:themeColor="text1"/>
          <w:sz w:val="24"/>
          <w:szCs w:val="24"/>
          <w:shd w:val="clear" w:color="auto" w:fill="FFFFFF"/>
        </w:rPr>
        <w:t xml:space="preserve">protect their work from misuse by having a </w:t>
      </w:r>
      <w:proofErr w:type="spellStart"/>
      <w:r w:rsidRPr="00E22CCA">
        <w:rPr>
          <w:rFonts w:ascii="Calibri Light" w:hAnsi="Calibri Light" w:cs="Calibri Light"/>
          <w:color w:val="000000" w:themeColor="text1"/>
          <w:sz w:val="24"/>
          <w:szCs w:val="24"/>
          <w:shd w:val="clear" w:color="auto" w:fill="FFFFFF"/>
        </w:rPr>
        <w:t>priviledege</w:t>
      </w:r>
      <w:proofErr w:type="spellEnd"/>
      <w:r w:rsidRPr="00E22CCA">
        <w:rPr>
          <w:rFonts w:ascii="Calibri Light" w:hAnsi="Calibri Light" w:cs="Calibri Light"/>
          <w:color w:val="000000" w:themeColor="text1"/>
          <w:sz w:val="24"/>
          <w:szCs w:val="24"/>
          <w:shd w:val="clear" w:color="auto" w:fill="FFFFFF"/>
        </w:rPr>
        <w:t xml:space="preserve"> </w:t>
      </w:r>
      <w:proofErr w:type="gramStart"/>
      <w:r w:rsidRPr="00E22CCA">
        <w:rPr>
          <w:rFonts w:ascii="Calibri Light" w:hAnsi="Calibri Light" w:cs="Calibri Light"/>
          <w:color w:val="000000" w:themeColor="text1"/>
          <w:sz w:val="24"/>
          <w:szCs w:val="24"/>
          <w:shd w:val="clear" w:color="auto" w:fill="FFFFFF"/>
        </w:rPr>
        <w:t>demons</w:t>
      </w:r>
      <w:proofErr w:type="gramEnd"/>
      <w:r w:rsidRPr="00E22CCA">
        <w:rPr>
          <w:rFonts w:ascii="Calibri Light" w:hAnsi="Calibri Light" w:cs="Calibri Light"/>
          <w:color w:val="000000" w:themeColor="text1"/>
          <w:sz w:val="24"/>
          <w:szCs w:val="24"/>
          <w:shd w:val="clear" w:color="auto" w:fill="FFFFFF"/>
        </w:rPr>
        <w:t xml:space="preserve"> system</w:t>
      </w:r>
    </w:p>
    <w:p w14:paraId="3DBCE17A" w14:textId="17262C2B" w:rsidR="006E4B25" w:rsidRPr="00E22CCA" w:rsidRDefault="006E4B25" w:rsidP="006E4B25">
      <w:pPr>
        <w:pStyle w:val="ListParagraph"/>
        <w:numPr>
          <w:ilvl w:val="0"/>
          <w:numId w:val="2"/>
        </w:numPr>
        <w:bidi/>
        <w:jc w:val="right"/>
        <w:rPr>
          <w:rFonts w:ascii="Calibri Light" w:hAnsi="Calibri Light" w:cs="Calibri Light"/>
          <w:color w:val="000000" w:themeColor="text1"/>
          <w:sz w:val="24"/>
          <w:szCs w:val="24"/>
          <w:shd w:val="clear" w:color="auto" w:fill="FFFFFF"/>
        </w:rPr>
      </w:pPr>
      <w:r w:rsidRPr="00E22CCA">
        <w:rPr>
          <w:rFonts w:ascii="Calibri Light" w:hAnsi="Calibri Light" w:cs="Calibri Light"/>
          <w:color w:val="000000" w:themeColor="text1"/>
          <w:sz w:val="24"/>
          <w:szCs w:val="24"/>
          <w:shd w:val="clear" w:color="auto" w:fill="FFFFFF"/>
        </w:rPr>
        <w:t xml:space="preserve">using sandboxes to isolate apps from </w:t>
      </w:r>
      <w:proofErr w:type="spellStart"/>
      <w:r w:rsidRPr="00E22CCA">
        <w:rPr>
          <w:rFonts w:ascii="Calibri Light" w:hAnsi="Calibri Light" w:cs="Calibri Light"/>
          <w:color w:val="000000" w:themeColor="text1"/>
          <w:sz w:val="24"/>
          <w:szCs w:val="24"/>
          <w:shd w:val="clear" w:color="auto" w:fill="FFFFFF"/>
        </w:rPr>
        <w:t>tehmainn</w:t>
      </w:r>
      <w:proofErr w:type="spellEnd"/>
      <w:r w:rsidRPr="00E22CCA">
        <w:rPr>
          <w:rFonts w:ascii="Calibri Light" w:hAnsi="Calibri Light" w:cs="Calibri Light"/>
          <w:color w:val="000000" w:themeColor="text1"/>
          <w:sz w:val="24"/>
          <w:szCs w:val="24"/>
          <w:shd w:val="clear" w:color="auto" w:fill="FFFFFF"/>
        </w:rPr>
        <w:t xml:space="preserve"> system to avoid the case of malicious apps e=affecting the main system server</w:t>
      </w:r>
    </w:p>
    <w:p w14:paraId="2E793B2C" w14:textId="639408AE" w:rsidR="006E4B25" w:rsidRPr="00E22CCA" w:rsidRDefault="006E4B25" w:rsidP="006E4B25">
      <w:pPr>
        <w:pStyle w:val="ListParagraph"/>
        <w:numPr>
          <w:ilvl w:val="0"/>
          <w:numId w:val="2"/>
        </w:numPr>
        <w:bidi/>
        <w:jc w:val="right"/>
        <w:rPr>
          <w:rFonts w:ascii="Calibri Light" w:hAnsi="Calibri Light" w:cs="Calibri Light"/>
          <w:color w:val="000000" w:themeColor="text1"/>
          <w:sz w:val="24"/>
          <w:szCs w:val="24"/>
          <w:shd w:val="clear" w:color="auto" w:fill="FFFFFF"/>
        </w:rPr>
      </w:pPr>
      <w:r w:rsidRPr="00E22CCA">
        <w:rPr>
          <w:rFonts w:ascii="Calibri Light" w:hAnsi="Calibri Light" w:cs="Calibri Light"/>
          <w:color w:val="000000" w:themeColor="text1"/>
          <w:sz w:val="24"/>
          <w:szCs w:val="24"/>
          <w:shd w:val="clear" w:color="auto" w:fill="FFFFFF"/>
        </w:rPr>
        <w:t xml:space="preserve">prevent </w:t>
      </w:r>
      <w:proofErr w:type="spellStart"/>
      <w:r w:rsidRPr="00E22CCA">
        <w:rPr>
          <w:rFonts w:ascii="Calibri Light" w:hAnsi="Calibri Light" w:cs="Calibri Light"/>
          <w:color w:val="000000" w:themeColor="text1"/>
          <w:sz w:val="24"/>
          <w:szCs w:val="24"/>
          <w:shd w:val="clear" w:color="auto" w:fill="FFFFFF"/>
        </w:rPr>
        <w:t>priviledge</w:t>
      </w:r>
      <w:proofErr w:type="spellEnd"/>
      <w:r w:rsidRPr="00E22CCA">
        <w:rPr>
          <w:rFonts w:ascii="Calibri Light" w:hAnsi="Calibri Light" w:cs="Calibri Light"/>
          <w:color w:val="000000" w:themeColor="text1"/>
          <w:sz w:val="24"/>
          <w:szCs w:val="24"/>
          <w:shd w:val="clear" w:color="auto" w:fill="FFFFFF"/>
        </w:rPr>
        <w:t xml:space="preserve"> escalation by apps (as they are separate from the main kernel)</w:t>
      </w:r>
    </w:p>
    <w:p w14:paraId="411DD846" w14:textId="56EAB690" w:rsidR="006E4B25" w:rsidRPr="00E22CCA" w:rsidRDefault="006E4B25" w:rsidP="006E4B25">
      <w:pPr>
        <w:pStyle w:val="ListParagraph"/>
        <w:numPr>
          <w:ilvl w:val="0"/>
          <w:numId w:val="2"/>
        </w:numPr>
        <w:bidi/>
        <w:jc w:val="right"/>
        <w:rPr>
          <w:rFonts w:ascii="Calibri Light" w:hAnsi="Calibri Light" w:cs="Calibri Light"/>
          <w:color w:val="000000" w:themeColor="text1"/>
          <w:sz w:val="24"/>
          <w:szCs w:val="24"/>
          <w:shd w:val="clear" w:color="auto" w:fill="FFFFFF"/>
        </w:rPr>
      </w:pPr>
      <w:r w:rsidRPr="00E22CCA">
        <w:rPr>
          <w:rFonts w:ascii="Calibri Light" w:hAnsi="Calibri Light" w:cs="Calibri Light"/>
          <w:color w:val="000000" w:themeColor="text1"/>
          <w:sz w:val="24"/>
          <w:szCs w:val="24"/>
          <w:shd w:val="clear" w:color="auto" w:fill="FFFFFF"/>
        </w:rPr>
        <w:t>It allows centralized control and analysis policies in main server</w:t>
      </w:r>
    </w:p>
    <w:p w14:paraId="056AA4E2" w14:textId="2DAA3E7C" w:rsidR="006E4B25" w:rsidRPr="00E22CCA" w:rsidRDefault="006E4B25" w:rsidP="006E4B25">
      <w:pPr>
        <w:pStyle w:val="ListParagraph"/>
        <w:numPr>
          <w:ilvl w:val="0"/>
          <w:numId w:val="2"/>
        </w:numPr>
        <w:bidi/>
        <w:jc w:val="right"/>
        <w:rPr>
          <w:rFonts w:ascii="Calibri Light" w:hAnsi="Calibri Light" w:cs="Calibri Light"/>
          <w:color w:val="000000" w:themeColor="text1"/>
          <w:sz w:val="24"/>
          <w:szCs w:val="24"/>
          <w:shd w:val="clear" w:color="auto" w:fill="FFFFFF"/>
        </w:rPr>
      </w:pPr>
      <w:r w:rsidRPr="00E22CCA">
        <w:rPr>
          <w:rFonts w:ascii="Calibri Light" w:hAnsi="Calibri Light" w:cs="Calibri Light"/>
          <w:color w:val="000000" w:themeColor="text1"/>
          <w:sz w:val="24"/>
          <w:szCs w:val="24"/>
          <w:shd w:val="clear" w:color="auto" w:fill="FFFFFF"/>
        </w:rPr>
        <w:lastRenderedPageBreak/>
        <w:t>allows applications to be controlled at both installation and at runtime using the MMAC policy</w:t>
      </w:r>
    </w:p>
    <w:p w14:paraId="772BEFCA" w14:textId="768C964A" w:rsidR="006E4B25" w:rsidRPr="00E22CCA" w:rsidRDefault="006E4B25" w:rsidP="006E4B25">
      <w:pPr>
        <w:bidi/>
        <w:jc w:val="right"/>
        <w:rPr>
          <w:rFonts w:ascii="Calibri Light" w:hAnsi="Calibri Light" w:cs="Calibri Light"/>
          <w:color w:val="000000" w:themeColor="text1"/>
          <w:sz w:val="24"/>
          <w:szCs w:val="24"/>
          <w:shd w:val="clear" w:color="auto" w:fill="FFFFFF"/>
        </w:rPr>
      </w:pPr>
      <w:r w:rsidRPr="00E22CCA">
        <w:rPr>
          <w:noProof/>
          <w:sz w:val="24"/>
          <w:szCs w:val="24"/>
        </w:rPr>
        <w:drawing>
          <wp:anchor distT="0" distB="0" distL="114300" distR="114300" simplePos="0" relativeHeight="251663360" behindDoc="1" locked="0" layoutInCell="1" allowOverlap="1" wp14:anchorId="34CC49B1" wp14:editId="088A5EFF">
            <wp:simplePos x="0" y="0"/>
            <wp:positionH relativeFrom="page">
              <wp:posOffset>822960</wp:posOffset>
            </wp:positionH>
            <wp:positionV relativeFrom="paragraph">
              <wp:posOffset>313690</wp:posOffset>
            </wp:positionV>
            <wp:extent cx="6126480" cy="2987675"/>
            <wp:effectExtent l="0" t="0" r="7620" b="3175"/>
            <wp:wrapTight wrapText="bothSides">
              <wp:wrapPolygon edited="0">
                <wp:start x="0" y="0"/>
                <wp:lineTo x="0" y="21485"/>
                <wp:lineTo x="21560" y="21485"/>
                <wp:lineTo x="215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6480" cy="2987675"/>
                    </a:xfrm>
                    <a:prstGeom prst="rect">
                      <a:avLst/>
                    </a:prstGeom>
                  </pic:spPr>
                </pic:pic>
              </a:graphicData>
            </a:graphic>
            <wp14:sizeRelH relativeFrom="margin">
              <wp14:pctWidth>0</wp14:pctWidth>
            </wp14:sizeRelH>
            <wp14:sizeRelV relativeFrom="margin">
              <wp14:pctHeight>0</wp14:pctHeight>
            </wp14:sizeRelV>
          </wp:anchor>
        </w:drawing>
      </w:r>
    </w:p>
    <w:p w14:paraId="68ADF362" w14:textId="77777777" w:rsidR="00706A9F" w:rsidRPr="00E22CCA" w:rsidRDefault="00706A9F" w:rsidP="00706A9F">
      <w:pPr>
        <w:bidi/>
        <w:jc w:val="right"/>
        <w:rPr>
          <w:rFonts w:ascii="Calibri Light" w:hAnsi="Calibri Light" w:cs="Calibri Light"/>
          <w:color w:val="000000" w:themeColor="text1"/>
          <w:sz w:val="24"/>
          <w:szCs w:val="24"/>
          <w:lang w:bidi="he-IL"/>
        </w:rPr>
      </w:pPr>
      <w:r w:rsidRPr="00E22CCA">
        <w:rPr>
          <w:rFonts w:ascii="Calibri Light" w:hAnsi="Calibri Light" w:cs="Calibri Light"/>
          <w:color w:val="000000" w:themeColor="text1"/>
          <w:sz w:val="24"/>
          <w:szCs w:val="24"/>
          <w:lang w:bidi="he-IL"/>
        </w:rPr>
        <w:t>sources cited:</w:t>
      </w:r>
    </w:p>
    <w:p w14:paraId="6F9AC0A9" w14:textId="7DCB5827" w:rsidR="00706A9F" w:rsidRPr="00E22CCA" w:rsidRDefault="00706A9F" w:rsidP="00706A9F">
      <w:pPr>
        <w:bidi/>
        <w:jc w:val="right"/>
        <w:rPr>
          <w:rFonts w:ascii="Calibri Light" w:hAnsi="Calibri Light" w:cs="Calibri Light"/>
          <w:color w:val="000000" w:themeColor="text1"/>
          <w:sz w:val="24"/>
          <w:szCs w:val="24"/>
          <w:lang w:bidi="he-IL"/>
        </w:rPr>
      </w:pPr>
      <w:r w:rsidRPr="00E22CCA">
        <w:rPr>
          <w:rFonts w:ascii="Calibri Light" w:hAnsi="Calibri Light" w:cs="Calibri Light"/>
          <w:color w:val="000000" w:themeColor="text1"/>
          <w:sz w:val="24"/>
          <w:szCs w:val="24"/>
          <w:lang w:bidi="he-IL"/>
        </w:rPr>
        <w:t xml:space="preserve">Image:  </w:t>
      </w:r>
      <w:hyperlink r:id="rId9" w:history="1">
        <w:r w:rsidRPr="00E22CCA">
          <w:rPr>
            <w:rStyle w:val="Hyperlink"/>
            <w:rFonts w:ascii="Calibri Light" w:hAnsi="Calibri Light" w:cs="Calibri Light"/>
            <w:color w:val="000000" w:themeColor="text1"/>
            <w:sz w:val="24"/>
            <w:szCs w:val="24"/>
            <w:lang w:bidi="he-IL"/>
          </w:rPr>
          <w:t>https://hsc.com/DesktopModules/DigArticle/Print.aspx?PortalId=0&amp;ModuleId=1215&amp;Article=66</w:t>
        </w:r>
      </w:hyperlink>
    </w:p>
    <w:p w14:paraId="643198A1" w14:textId="4E09BBA2" w:rsidR="00706A9F" w:rsidRPr="00E22CCA" w:rsidRDefault="00706A9F" w:rsidP="00706A9F">
      <w:pPr>
        <w:bidi/>
        <w:jc w:val="right"/>
        <w:rPr>
          <w:rFonts w:ascii="Calibri Light" w:hAnsi="Calibri Light" w:cs="Calibri Light"/>
          <w:color w:val="000000" w:themeColor="text1"/>
          <w:sz w:val="24"/>
          <w:szCs w:val="24"/>
          <w:lang w:bidi="he-IL"/>
        </w:rPr>
      </w:pPr>
      <w:r w:rsidRPr="00E22CCA">
        <w:rPr>
          <w:rFonts w:ascii="Calibri Light" w:hAnsi="Calibri Light" w:cs="Calibri Light"/>
          <w:color w:val="000000" w:themeColor="text1"/>
          <w:sz w:val="24"/>
          <w:szCs w:val="24"/>
          <w:lang w:bidi="he-IL"/>
        </w:rPr>
        <w:t xml:space="preserve">Info: </w:t>
      </w:r>
      <w:hyperlink r:id="rId10" w:history="1">
        <w:r w:rsidR="00124982" w:rsidRPr="00E22CCA">
          <w:rPr>
            <w:rStyle w:val="Hyperlink"/>
            <w:rFonts w:ascii="Calibri Light" w:hAnsi="Calibri Light" w:cs="Calibri Light"/>
            <w:color w:val="000000" w:themeColor="text1"/>
            <w:sz w:val="24"/>
            <w:szCs w:val="24"/>
            <w:lang w:bidi="he-IL"/>
          </w:rPr>
          <w:t>https://software.intel.com/content/www/us/en/develop/articles/android-security-customization-with-seandroid.html</w:t>
        </w:r>
      </w:hyperlink>
    </w:p>
    <w:p w14:paraId="21C91B90" w14:textId="7791693C" w:rsidR="00706A9F" w:rsidRPr="00E22CCA" w:rsidRDefault="00706A9F" w:rsidP="00706A9F">
      <w:pPr>
        <w:bidi/>
        <w:jc w:val="right"/>
        <w:rPr>
          <w:rFonts w:ascii="Calibri Light" w:hAnsi="Calibri Light" w:cs="Calibri Light"/>
          <w:color w:val="000000" w:themeColor="text1"/>
          <w:sz w:val="24"/>
          <w:szCs w:val="24"/>
          <w:lang w:bidi="he-IL"/>
        </w:rPr>
      </w:pPr>
    </w:p>
    <w:p w14:paraId="4E36F227" w14:textId="36780C83" w:rsidR="00AB18E4" w:rsidRPr="00E22CCA" w:rsidRDefault="00AB18E4" w:rsidP="00AB18E4">
      <w:pPr>
        <w:bidi/>
        <w:jc w:val="right"/>
        <w:rPr>
          <w:rFonts w:ascii="Calibri Light" w:hAnsi="Calibri Light" w:cs="Calibri Light"/>
          <w:color w:val="000000" w:themeColor="text1"/>
          <w:sz w:val="24"/>
          <w:szCs w:val="24"/>
          <w:lang w:bidi="he-IL"/>
        </w:rPr>
      </w:pPr>
      <w:r w:rsidRPr="00E22CCA">
        <w:rPr>
          <w:rFonts w:ascii="Calibri Light" w:hAnsi="Calibri Light" w:cs="Calibri Light"/>
          <w:color w:val="000000" w:themeColor="text1"/>
          <w:sz w:val="24"/>
          <w:szCs w:val="24"/>
          <w:lang w:bidi="he-IL"/>
        </w:rPr>
        <w:t>Question 3</w:t>
      </w:r>
      <w:r w:rsidR="002B21D4" w:rsidRPr="00E22CCA">
        <w:rPr>
          <w:rFonts w:ascii="Calibri Light" w:hAnsi="Calibri Light" w:cs="Calibri Light"/>
          <w:color w:val="000000" w:themeColor="text1"/>
          <w:sz w:val="24"/>
          <w:szCs w:val="24"/>
          <w:lang w:bidi="he-IL"/>
        </w:rPr>
        <w:t xml:space="preserve"> </w:t>
      </w:r>
    </w:p>
    <w:p w14:paraId="73D66AA9" w14:textId="59AECBE8" w:rsidR="00B0120B" w:rsidRPr="00E22CCA" w:rsidRDefault="00FE7D4D" w:rsidP="00AB18E4">
      <w:pPr>
        <w:bidi/>
        <w:jc w:val="right"/>
        <w:rPr>
          <w:rFonts w:ascii="Calibri Light" w:hAnsi="Calibri Light" w:cs="Calibri Light"/>
          <w:color w:val="000000" w:themeColor="text1"/>
          <w:sz w:val="24"/>
          <w:szCs w:val="24"/>
          <w:lang w:bidi="he-IL"/>
        </w:rPr>
      </w:pPr>
      <w:r w:rsidRPr="00E22CCA">
        <w:rPr>
          <w:noProof/>
          <w:sz w:val="24"/>
          <w:szCs w:val="24"/>
        </w:rPr>
        <w:drawing>
          <wp:inline distT="0" distB="0" distL="0" distR="0" wp14:anchorId="6C78B69F" wp14:editId="55551E89">
            <wp:extent cx="6126480" cy="8020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6480" cy="802005"/>
                    </a:xfrm>
                    <a:prstGeom prst="rect">
                      <a:avLst/>
                    </a:prstGeom>
                  </pic:spPr>
                </pic:pic>
              </a:graphicData>
            </a:graphic>
          </wp:inline>
        </w:drawing>
      </w:r>
    </w:p>
    <w:p w14:paraId="4931B8B5" w14:textId="11C76DCA" w:rsidR="00B0120B" w:rsidRPr="00E22CCA" w:rsidRDefault="00FE7D4D" w:rsidP="00E22CCA">
      <w:pPr>
        <w:bidi/>
        <w:jc w:val="right"/>
        <w:rPr>
          <w:rFonts w:ascii="Calibri Light" w:hAnsi="Calibri Light" w:cs="Calibri Light"/>
          <w:color w:val="000000" w:themeColor="text1"/>
          <w:sz w:val="24"/>
          <w:szCs w:val="24"/>
          <w:lang w:bidi="he-IL"/>
        </w:rPr>
      </w:pPr>
      <w:r w:rsidRPr="00E22CCA">
        <w:rPr>
          <w:rFonts w:ascii="Calibri Light" w:hAnsi="Calibri Light" w:cs="Calibri Light"/>
          <w:color w:val="000000" w:themeColor="text1"/>
          <w:sz w:val="24"/>
          <w:szCs w:val="24"/>
          <w:lang w:bidi="he-IL"/>
        </w:rPr>
        <w:t xml:space="preserve">We propose that the model being used in the above table is that of the Bel </w:t>
      </w:r>
      <w:proofErr w:type="spellStart"/>
      <w:r w:rsidRPr="00E22CCA">
        <w:rPr>
          <w:rFonts w:ascii="Calibri Light" w:hAnsi="Calibri Light" w:cs="Calibri Light"/>
          <w:color w:val="000000" w:themeColor="text1"/>
          <w:sz w:val="24"/>
          <w:szCs w:val="24"/>
          <w:lang w:bidi="he-IL"/>
        </w:rPr>
        <w:t>LaPadula</w:t>
      </w:r>
      <w:proofErr w:type="spellEnd"/>
      <w:r w:rsidRPr="00E22CCA">
        <w:rPr>
          <w:rFonts w:ascii="Calibri Light" w:hAnsi="Calibri Light" w:cs="Calibri Light"/>
          <w:color w:val="000000" w:themeColor="text1"/>
          <w:sz w:val="24"/>
          <w:szCs w:val="24"/>
          <w:lang w:bidi="he-IL"/>
        </w:rPr>
        <w:t xml:space="preserve"> Model which has two basic principles that it follows:</w:t>
      </w:r>
      <w:r w:rsidR="00D202DB" w:rsidRPr="00E22CCA">
        <w:rPr>
          <w:rFonts w:ascii="Calibri Light" w:hAnsi="Calibri Light" w:cs="Calibri Light"/>
          <w:color w:val="000000" w:themeColor="text1"/>
          <w:sz w:val="24"/>
          <w:szCs w:val="24"/>
          <w:lang w:bidi="he-IL"/>
        </w:rPr>
        <w:t xml:space="preserve"> There is no read up and there is no write down. User2 has the highest access, therefore, any file he creates he has the ability to read and write to that file – but – others cannot read what he has written they can only write to the file – this is the case with File3. In File2 the fact that user1 can both read and write to the file shows that he has created the file. The user2 can read this file as he can read down but he cannot write to the file as it is of lower clearance and write down is not allowed. the same would go for user3 who </w:t>
      </w:r>
      <w:proofErr w:type="gramStart"/>
      <w:r w:rsidR="00D202DB" w:rsidRPr="00E22CCA">
        <w:rPr>
          <w:rFonts w:ascii="Calibri Light" w:hAnsi="Calibri Light" w:cs="Calibri Light"/>
          <w:color w:val="000000" w:themeColor="text1"/>
          <w:sz w:val="24"/>
          <w:szCs w:val="24"/>
          <w:lang w:bidi="he-IL"/>
        </w:rPr>
        <w:t>must</w:t>
      </w:r>
      <w:proofErr w:type="gramEnd"/>
      <w:r w:rsidR="00D202DB" w:rsidRPr="00E22CCA">
        <w:rPr>
          <w:rFonts w:ascii="Calibri Light" w:hAnsi="Calibri Light" w:cs="Calibri Light"/>
          <w:color w:val="000000" w:themeColor="text1"/>
          <w:sz w:val="24"/>
          <w:szCs w:val="24"/>
          <w:lang w:bidi="he-IL"/>
        </w:rPr>
        <w:t xml:space="preserve"> therefore, be of a </w:t>
      </w:r>
      <w:r w:rsidR="00D202DB" w:rsidRPr="00E22CCA">
        <w:rPr>
          <w:rFonts w:ascii="Calibri Light" w:hAnsi="Calibri Light" w:cs="Calibri Light"/>
          <w:color w:val="000000" w:themeColor="text1"/>
          <w:sz w:val="24"/>
          <w:szCs w:val="24"/>
          <w:lang w:bidi="he-IL"/>
        </w:rPr>
        <w:lastRenderedPageBreak/>
        <w:t>higher clearance to user1. This is why with File1 which is evidentially created by User3 as he has both write ad read access, user2 can only read as the file is of lower clearance so no writing but user1 can write up to the file and cannot read it as his clearance is of a lower level.</w:t>
      </w:r>
    </w:p>
    <w:p w14:paraId="1A49F77E" w14:textId="77777777" w:rsidR="00B0120B" w:rsidRPr="00E22CCA" w:rsidRDefault="00B0120B" w:rsidP="00B0120B">
      <w:pPr>
        <w:bidi/>
        <w:jc w:val="right"/>
        <w:rPr>
          <w:rFonts w:ascii="Calibri Light" w:hAnsi="Calibri Light" w:cs="Calibri Light"/>
          <w:color w:val="000000" w:themeColor="text1"/>
          <w:sz w:val="24"/>
          <w:szCs w:val="24"/>
          <w:lang w:bidi="he-IL"/>
        </w:rPr>
      </w:pPr>
    </w:p>
    <w:p w14:paraId="26AB7081" w14:textId="79C2BBED" w:rsidR="00AB18E4" w:rsidRPr="00E22CCA" w:rsidRDefault="00AB18E4" w:rsidP="00B0120B">
      <w:pPr>
        <w:bidi/>
        <w:jc w:val="right"/>
        <w:rPr>
          <w:rFonts w:ascii="Calibri Light" w:hAnsi="Calibri Light" w:cs="Calibri Light"/>
          <w:b/>
          <w:bCs/>
          <w:color w:val="000000" w:themeColor="text1"/>
          <w:sz w:val="24"/>
          <w:szCs w:val="24"/>
          <w:lang w:bidi="he-IL"/>
        </w:rPr>
      </w:pPr>
      <w:r w:rsidRPr="00E22CCA">
        <w:rPr>
          <w:rFonts w:ascii="Calibri Light" w:hAnsi="Calibri Light" w:cs="Calibri Light"/>
          <w:b/>
          <w:bCs/>
          <w:color w:val="000000" w:themeColor="text1"/>
          <w:sz w:val="24"/>
          <w:szCs w:val="24"/>
          <w:lang w:bidi="he-IL"/>
        </w:rPr>
        <w:t>Question 4</w:t>
      </w:r>
      <w:r w:rsidR="002B21D4" w:rsidRPr="00E22CCA">
        <w:rPr>
          <w:rFonts w:ascii="Calibri Light" w:hAnsi="Calibri Light" w:cs="Calibri Light"/>
          <w:b/>
          <w:bCs/>
          <w:color w:val="000000" w:themeColor="text1"/>
          <w:sz w:val="24"/>
          <w:szCs w:val="24"/>
          <w:lang w:bidi="he-IL"/>
        </w:rPr>
        <w:t xml:space="preserve"> </w:t>
      </w:r>
      <w:r w:rsidR="00B0120B" w:rsidRPr="00E22CCA">
        <w:rPr>
          <w:rFonts w:ascii="Calibri Light" w:hAnsi="Calibri Light" w:cs="Calibri Light"/>
          <w:b/>
          <w:bCs/>
          <w:color w:val="000000" w:themeColor="text1"/>
          <w:sz w:val="24"/>
          <w:szCs w:val="24"/>
          <w:lang w:bidi="he-IL"/>
        </w:rPr>
        <w:t>_ John the Ripper:</w:t>
      </w:r>
    </w:p>
    <w:p w14:paraId="3EB075FF" w14:textId="3EEDB297" w:rsidR="00B0120B" w:rsidRPr="00E22CCA" w:rsidRDefault="00B0120B" w:rsidP="00B0120B">
      <w:pPr>
        <w:bidi/>
        <w:jc w:val="right"/>
        <w:rPr>
          <w:rFonts w:ascii="Calibri Light" w:hAnsi="Calibri Light" w:cs="Calibri Light"/>
          <w:color w:val="000000" w:themeColor="text1"/>
          <w:sz w:val="24"/>
          <w:szCs w:val="24"/>
          <w:lang w:bidi="he-IL"/>
        </w:rPr>
      </w:pPr>
      <w:r w:rsidRPr="00E22CCA">
        <w:rPr>
          <w:rFonts w:ascii="Calibri Light" w:hAnsi="Calibri Light" w:cs="Calibri Light"/>
          <w:color w:val="000000" w:themeColor="text1"/>
          <w:sz w:val="24"/>
          <w:szCs w:val="24"/>
          <w:lang w:bidi="he-IL"/>
        </w:rPr>
        <w:t xml:space="preserve">In order </w:t>
      </w:r>
      <w:proofErr w:type="spellStart"/>
      <w:r w:rsidRPr="00E22CCA">
        <w:rPr>
          <w:rFonts w:ascii="Calibri Light" w:hAnsi="Calibri Light" w:cs="Calibri Light"/>
          <w:color w:val="000000" w:themeColor="text1"/>
          <w:sz w:val="24"/>
          <w:szCs w:val="24"/>
          <w:lang w:bidi="he-IL"/>
        </w:rPr>
        <w:t>t</w:t>
      </w:r>
      <w:proofErr w:type="spellEnd"/>
      <w:r w:rsidRPr="00E22CCA">
        <w:rPr>
          <w:rFonts w:ascii="Calibri Light" w:hAnsi="Calibri Light" w:cs="Calibri Light"/>
          <w:color w:val="000000" w:themeColor="text1"/>
          <w:sz w:val="24"/>
          <w:szCs w:val="24"/>
          <w:lang w:bidi="he-IL"/>
        </w:rPr>
        <w:t xml:space="preserve"> answer this question we sent john a small dictionary with the word “password” to see what rules John-the-Ripper used. We then downloaded the rules of John onto our server and added the following commands:</w:t>
      </w:r>
    </w:p>
    <w:p w14:paraId="3C3C4DEA" w14:textId="0684D463" w:rsidR="00B0120B" w:rsidRPr="00E22CCA" w:rsidRDefault="00B0120B" w:rsidP="00B0120B">
      <w:pPr>
        <w:bidi/>
        <w:jc w:val="right"/>
        <w:rPr>
          <w:rFonts w:ascii="Calibri Light" w:hAnsi="Calibri Light" w:cs="Calibri Light"/>
          <w:color w:val="000000" w:themeColor="text1"/>
          <w:sz w:val="24"/>
          <w:szCs w:val="24"/>
          <w:lang w:bidi="he-IL"/>
        </w:rPr>
      </w:pPr>
      <w:r w:rsidRPr="00E22CCA">
        <w:rPr>
          <w:rFonts w:ascii="Calibri Light" w:hAnsi="Calibri Light" w:cs="Calibri Light"/>
          <w:noProof/>
          <w:color w:val="000000" w:themeColor="text1"/>
          <w:sz w:val="24"/>
          <w:szCs w:val="24"/>
        </w:rPr>
        <w:drawing>
          <wp:anchor distT="0" distB="0" distL="114300" distR="114300" simplePos="0" relativeHeight="251658240" behindDoc="1" locked="0" layoutInCell="1" allowOverlap="1" wp14:anchorId="0BA27C35" wp14:editId="6265CB98">
            <wp:simplePos x="0" y="0"/>
            <wp:positionH relativeFrom="column">
              <wp:posOffset>-108585</wp:posOffset>
            </wp:positionH>
            <wp:positionV relativeFrom="paragraph">
              <wp:posOffset>10795</wp:posOffset>
            </wp:positionV>
            <wp:extent cx="3248025" cy="923925"/>
            <wp:effectExtent l="0" t="0" r="9525" b="9525"/>
            <wp:wrapTight wrapText="bothSides">
              <wp:wrapPolygon edited="0">
                <wp:start x="0" y="0"/>
                <wp:lineTo x="0" y="21377"/>
                <wp:lineTo x="21537" y="21377"/>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48025" cy="923925"/>
                    </a:xfrm>
                    <a:prstGeom prst="rect">
                      <a:avLst/>
                    </a:prstGeom>
                  </pic:spPr>
                </pic:pic>
              </a:graphicData>
            </a:graphic>
          </wp:anchor>
        </w:drawing>
      </w:r>
      <w:r w:rsidRPr="00E22CCA">
        <w:rPr>
          <w:rFonts w:ascii="Calibri Light" w:hAnsi="Calibri Light" w:cs="Calibri Light"/>
          <w:color w:val="000000" w:themeColor="text1"/>
          <w:sz w:val="24"/>
          <w:szCs w:val="24"/>
          <w:lang w:bidi="he-IL"/>
        </w:rPr>
        <w:t xml:space="preserve">This concurs with the suggestions given in the homework as to how to “crack” the hashed </w:t>
      </w:r>
      <w:proofErr w:type="spellStart"/>
      <w:r w:rsidRPr="00E22CCA">
        <w:rPr>
          <w:rFonts w:ascii="Calibri Light" w:hAnsi="Calibri Light" w:cs="Calibri Light"/>
          <w:color w:val="000000" w:themeColor="text1"/>
          <w:sz w:val="24"/>
          <w:szCs w:val="24"/>
          <w:lang w:bidi="he-IL"/>
        </w:rPr>
        <w:t>UserChallenge</w:t>
      </w:r>
      <w:proofErr w:type="spellEnd"/>
      <w:r w:rsidRPr="00E22CCA">
        <w:rPr>
          <w:rFonts w:ascii="Calibri Light" w:hAnsi="Calibri Light" w:cs="Calibri Light"/>
          <w:color w:val="000000" w:themeColor="text1"/>
          <w:sz w:val="24"/>
          <w:szCs w:val="24"/>
          <w:lang w:bidi="he-IL"/>
        </w:rPr>
        <w:t xml:space="preserve"> password (that the password has the 3</w:t>
      </w:r>
      <w:r w:rsidRPr="00E22CCA">
        <w:rPr>
          <w:rFonts w:ascii="Calibri Light" w:hAnsi="Calibri Light" w:cs="Calibri Light"/>
          <w:color w:val="000000" w:themeColor="text1"/>
          <w:sz w:val="24"/>
          <w:szCs w:val="24"/>
          <w:vertAlign w:val="superscript"/>
          <w:lang w:bidi="he-IL"/>
        </w:rPr>
        <w:t>rd</w:t>
      </w:r>
      <w:r w:rsidRPr="00E22CCA">
        <w:rPr>
          <w:rFonts w:ascii="Calibri Light" w:hAnsi="Calibri Light" w:cs="Calibri Light"/>
          <w:color w:val="000000" w:themeColor="text1"/>
          <w:sz w:val="24"/>
          <w:szCs w:val="24"/>
          <w:lang w:bidi="he-IL"/>
        </w:rPr>
        <w:t xml:space="preserve"> letter </w:t>
      </w:r>
      <w:proofErr w:type="spellStart"/>
      <w:r w:rsidRPr="00E22CCA">
        <w:rPr>
          <w:rFonts w:ascii="Calibri Light" w:hAnsi="Calibri Light" w:cs="Calibri Light"/>
          <w:color w:val="000000" w:themeColor="text1"/>
          <w:sz w:val="24"/>
          <w:szCs w:val="24"/>
          <w:lang w:bidi="he-IL"/>
        </w:rPr>
        <w:t>capatalised</w:t>
      </w:r>
      <w:proofErr w:type="spellEnd"/>
      <w:r w:rsidRPr="00E22CCA">
        <w:rPr>
          <w:rFonts w:ascii="Calibri Light" w:hAnsi="Calibri Light" w:cs="Calibri Light"/>
          <w:color w:val="000000" w:themeColor="text1"/>
          <w:sz w:val="24"/>
          <w:szCs w:val="24"/>
          <w:lang w:bidi="he-IL"/>
        </w:rPr>
        <w:t xml:space="preserve"> and that 777 is appended to the end.)  the results when tested on “password” where as follows:</w:t>
      </w:r>
    </w:p>
    <w:p w14:paraId="30D4893F" w14:textId="49301930" w:rsidR="00B0120B" w:rsidRPr="00E22CCA" w:rsidRDefault="00B0120B" w:rsidP="00B0120B">
      <w:pPr>
        <w:bidi/>
        <w:jc w:val="right"/>
        <w:rPr>
          <w:rFonts w:ascii="Calibri Light" w:hAnsi="Calibri Light" w:cs="Calibri Light"/>
          <w:color w:val="000000" w:themeColor="text1"/>
          <w:sz w:val="24"/>
          <w:szCs w:val="24"/>
          <w:lang w:bidi="he-IL"/>
        </w:rPr>
      </w:pPr>
      <w:r w:rsidRPr="00E22CCA">
        <w:rPr>
          <w:rFonts w:ascii="Calibri Light" w:hAnsi="Calibri Light" w:cs="Calibri Light"/>
          <w:noProof/>
          <w:color w:val="000000" w:themeColor="text1"/>
          <w:sz w:val="24"/>
          <w:szCs w:val="24"/>
        </w:rPr>
        <w:drawing>
          <wp:anchor distT="0" distB="0" distL="114300" distR="114300" simplePos="0" relativeHeight="251660288" behindDoc="1" locked="0" layoutInCell="1" allowOverlap="1" wp14:anchorId="554315B6" wp14:editId="674FBE75">
            <wp:simplePos x="0" y="0"/>
            <wp:positionH relativeFrom="column">
              <wp:posOffset>-3810</wp:posOffset>
            </wp:positionH>
            <wp:positionV relativeFrom="paragraph">
              <wp:posOffset>-2540</wp:posOffset>
            </wp:positionV>
            <wp:extent cx="1076325" cy="762000"/>
            <wp:effectExtent l="0" t="0" r="9525" b="0"/>
            <wp:wrapTight wrapText="bothSides">
              <wp:wrapPolygon edited="0">
                <wp:start x="0" y="0"/>
                <wp:lineTo x="0" y="21060"/>
                <wp:lineTo x="21409" y="21060"/>
                <wp:lineTo x="214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76325" cy="762000"/>
                    </a:xfrm>
                    <a:prstGeom prst="rect">
                      <a:avLst/>
                    </a:prstGeom>
                  </pic:spPr>
                </pic:pic>
              </a:graphicData>
            </a:graphic>
          </wp:anchor>
        </w:drawing>
      </w:r>
    </w:p>
    <w:p w14:paraId="5EF28395" w14:textId="44A424B0" w:rsidR="00B0120B" w:rsidRPr="00E22CCA" w:rsidRDefault="00B0120B" w:rsidP="00B0120B">
      <w:pPr>
        <w:bidi/>
        <w:jc w:val="right"/>
        <w:rPr>
          <w:rFonts w:ascii="Calibri Light" w:hAnsi="Calibri Light" w:cs="Calibri Light"/>
          <w:color w:val="000000" w:themeColor="text1"/>
          <w:sz w:val="24"/>
          <w:szCs w:val="24"/>
          <w:lang w:bidi="he-IL"/>
        </w:rPr>
      </w:pPr>
      <w:r w:rsidRPr="00E22CCA">
        <w:rPr>
          <w:rFonts w:ascii="Calibri Light" w:hAnsi="Calibri Light" w:cs="Calibri Light"/>
          <w:color w:val="000000" w:themeColor="text1"/>
          <w:sz w:val="24"/>
          <w:szCs w:val="24"/>
          <w:lang w:bidi="he-IL"/>
        </w:rPr>
        <w:t xml:space="preserve">We then saved the </w:t>
      </w:r>
      <w:proofErr w:type="spellStart"/>
      <w:r w:rsidRPr="00E22CCA">
        <w:rPr>
          <w:rFonts w:ascii="Calibri Light" w:hAnsi="Calibri Light" w:cs="Calibri Light"/>
          <w:color w:val="000000" w:themeColor="text1"/>
          <w:sz w:val="24"/>
          <w:szCs w:val="24"/>
          <w:lang w:bidi="he-IL"/>
        </w:rPr>
        <w:t>UserChallenge</w:t>
      </w:r>
      <w:proofErr w:type="spellEnd"/>
      <w:r w:rsidRPr="00E22CCA">
        <w:rPr>
          <w:rFonts w:ascii="Calibri Light" w:hAnsi="Calibri Light" w:cs="Calibri Light"/>
          <w:color w:val="000000" w:themeColor="text1"/>
          <w:sz w:val="24"/>
          <w:szCs w:val="24"/>
          <w:lang w:bidi="he-IL"/>
        </w:rPr>
        <w:t xml:space="preserve"> in a file on our server and asked john to crack the password using the </w:t>
      </w:r>
      <w:proofErr w:type="spellStart"/>
      <w:r w:rsidRPr="00E22CCA">
        <w:rPr>
          <w:rFonts w:ascii="Calibri Light" w:hAnsi="Calibri Light" w:cs="Calibri Light"/>
          <w:color w:val="000000" w:themeColor="text1"/>
          <w:sz w:val="24"/>
          <w:szCs w:val="24"/>
          <w:lang w:bidi="he-IL"/>
        </w:rPr>
        <w:t>american</w:t>
      </w:r>
      <w:proofErr w:type="spellEnd"/>
      <w:r w:rsidRPr="00E22CCA">
        <w:rPr>
          <w:rFonts w:ascii="Calibri Light" w:hAnsi="Calibri Light" w:cs="Calibri Light"/>
          <w:color w:val="000000" w:themeColor="text1"/>
          <w:sz w:val="24"/>
          <w:szCs w:val="24"/>
          <w:lang w:bidi="he-IL"/>
        </w:rPr>
        <w:t>-</w:t>
      </w:r>
      <w:proofErr w:type="spellStart"/>
      <w:r w:rsidRPr="00E22CCA">
        <w:rPr>
          <w:rFonts w:ascii="Calibri Light" w:hAnsi="Calibri Light" w:cs="Calibri Light"/>
          <w:color w:val="000000" w:themeColor="text1"/>
          <w:sz w:val="24"/>
          <w:szCs w:val="24"/>
          <w:lang w:bidi="he-IL"/>
        </w:rPr>
        <w:t>english</w:t>
      </w:r>
      <w:proofErr w:type="spellEnd"/>
      <w:r w:rsidRPr="00E22CCA">
        <w:rPr>
          <w:rFonts w:ascii="Calibri Light" w:hAnsi="Calibri Light" w:cs="Calibri Light"/>
          <w:color w:val="000000" w:themeColor="text1"/>
          <w:sz w:val="24"/>
          <w:szCs w:val="24"/>
          <w:lang w:bidi="he-IL"/>
        </w:rPr>
        <w:t xml:space="preserve">-large dictionary and the code command: </w:t>
      </w:r>
    </w:p>
    <w:p w14:paraId="03952633" w14:textId="5E0251BF" w:rsidR="00B0120B" w:rsidRPr="00E22CCA" w:rsidRDefault="00B0120B" w:rsidP="00B0120B">
      <w:pPr>
        <w:bidi/>
        <w:jc w:val="right"/>
        <w:rPr>
          <w:rFonts w:ascii="Calibri Light" w:hAnsi="Calibri Light" w:cs="Calibri Light"/>
          <w:color w:val="000000" w:themeColor="text1"/>
          <w:sz w:val="24"/>
          <w:szCs w:val="24"/>
          <w:lang w:bidi="he-IL"/>
        </w:rPr>
      </w:pPr>
      <w:r w:rsidRPr="00E22CCA">
        <w:rPr>
          <w:rFonts w:ascii="Calibri Light" w:hAnsi="Calibri Light" w:cs="Calibri Light"/>
          <w:noProof/>
          <w:color w:val="000000" w:themeColor="text1"/>
          <w:sz w:val="24"/>
          <w:szCs w:val="24"/>
          <w:lang w:bidi="he-IL"/>
        </w:rPr>
        <mc:AlternateContent>
          <mc:Choice Requires="wps">
            <w:drawing>
              <wp:anchor distT="0" distB="0" distL="114300" distR="114300" simplePos="0" relativeHeight="251659264" behindDoc="0" locked="0" layoutInCell="1" allowOverlap="1" wp14:anchorId="4F99E9F9" wp14:editId="18AC2EDD">
                <wp:simplePos x="0" y="0"/>
                <wp:positionH relativeFrom="column">
                  <wp:posOffset>1158240</wp:posOffset>
                </wp:positionH>
                <wp:positionV relativeFrom="paragraph">
                  <wp:posOffset>6985</wp:posOffset>
                </wp:positionV>
                <wp:extent cx="1762125" cy="3524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762125" cy="352425"/>
                        </a:xfrm>
                        <a:prstGeom prst="rect">
                          <a:avLst/>
                        </a:prstGeom>
                        <a:solidFill>
                          <a:schemeClr val="lt1"/>
                        </a:solidFill>
                        <a:ln w="6350">
                          <a:solidFill>
                            <a:prstClr val="black"/>
                          </a:solidFill>
                        </a:ln>
                      </wps:spPr>
                      <wps:txbx>
                        <w:txbxContent>
                          <w:p w14:paraId="005A76BE" w14:textId="5F5072F2" w:rsidR="00B0120B" w:rsidRPr="00B0120B" w:rsidRDefault="00B0120B">
                            <w:pPr>
                              <w:rPr>
                                <w:lang w:val="en-ZA"/>
                              </w:rPr>
                            </w:pPr>
                            <w:proofErr w:type="gramStart"/>
                            <w:r>
                              <w:rPr>
                                <w:lang w:val="en-ZA"/>
                              </w:rPr>
                              <w:t>john .</w:t>
                            </w:r>
                            <w:proofErr w:type="gramEnd"/>
                            <w:r>
                              <w:rPr>
                                <w:lang w:val="en-ZA"/>
                              </w:rPr>
                              <w:t>/</w:t>
                            </w:r>
                            <w:proofErr w:type="spellStart"/>
                            <w:r>
                              <w:rPr>
                                <w:lang w:val="en-ZA"/>
                              </w:rPr>
                              <w:t>UserChallange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99E9F9" id="_x0000_t202" coordsize="21600,21600" o:spt="202" path="m,l,21600r21600,l21600,xe">
                <v:stroke joinstyle="miter"/>
                <v:path gradientshapeok="t" o:connecttype="rect"/>
              </v:shapetype>
              <v:shape id="Text Box 5" o:spid="_x0000_s1026" type="#_x0000_t202" style="position:absolute;margin-left:91.2pt;margin-top:.55pt;width:138.75pt;height:2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" fillcolor="white [3201]" strokeweight=".5pt">
                <v:textbox>
                  <w:txbxContent>
                    <w:p w14:paraId="005A76BE" w14:textId="5F5072F2" w:rsidR="00B0120B" w:rsidRPr="00B0120B" w:rsidRDefault="00B0120B">
                      <w:pPr>
                        <w:rPr>
                          <w:lang w:val="en-ZA"/>
                        </w:rPr>
                      </w:pPr>
                      <w:proofErr w:type="gramStart"/>
                      <w:r>
                        <w:rPr>
                          <w:lang w:val="en-ZA"/>
                        </w:rPr>
                        <w:t>john .</w:t>
                      </w:r>
                      <w:proofErr w:type="gramEnd"/>
                      <w:r>
                        <w:rPr>
                          <w:lang w:val="en-ZA"/>
                        </w:rPr>
                        <w:t>/</w:t>
                      </w:r>
                      <w:proofErr w:type="spellStart"/>
                      <w:r>
                        <w:rPr>
                          <w:lang w:val="en-ZA"/>
                        </w:rPr>
                        <w:t>UserChallange</w:t>
                      </w:r>
                      <w:proofErr w:type="spellEnd"/>
                    </w:p>
                  </w:txbxContent>
                </v:textbox>
              </v:shape>
            </w:pict>
          </mc:Fallback>
        </mc:AlternateContent>
      </w:r>
    </w:p>
    <w:p w14:paraId="1F4FBF51" w14:textId="365F6C9D" w:rsidR="00B0120B" w:rsidRPr="00E22CCA" w:rsidRDefault="00B0120B" w:rsidP="00B0120B">
      <w:pPr>
        <w:bidi/>
        <w:jc w:val="right"/>
        <w:rPr>
          <w:rFonts w:ascii="Calibri Light" w:hAnsi="Calibri Light" w:cs="Calibri Light"/>
          <w:color w:val="000000" w:themeColor="text1"/>
          <w:sz w:val="24"/>
          <w:szCs w:val="24"/>
          <w:lang w:bidi="he-IL"/>
        </w:rPr>
      </w:pPr>
    </w:p>
    <w:p w14:paraId="48560915" w14:textId="3FCAE5C0" w:rsidR="00B0120B" w:rsidRPr="00E22CCA" w:rsidRDefault="00B0120B" w:rsidP="00B0120B">
      <w:pPr>
        <w:bidi/>
        <w:jc w:val="right"/>
        <w:rPr>
          <w:rFonts w:ascii="Calibri Light" w:hAnsi="Calibri Light" w:cs="Calibri Light"/>
          <w:color w:val="000000" w:themeColor="text1"/>
          <w:sz w:val="24"/>
          <w:szCs w:val="24"/>
          <w:lang w:bidi="he-IL"/>
        </w:rPr>
      </w:pPr>
    </w:p>
    <w:p w14:paraId="288A9B7E" w14:textId="6E71FA08" w:rsidR="00F67B50" w:rsidRPr="00E22CCA" w:rsidRDefault="00F67B50" w:rsidP="00B0120B">
      <w:pPr>
        <w:bidi/>
        <w:rPr>
          <w:rFonts w:ascii="Calibri Light" w:hAnsi="Calibri Light" w:cs="Calibri Light"/>
          <w:color w:val="000000" w:themeColor="text1"/>
          <w:sz w:val="24"/>
          <w:szCs w:val="24"/>
          <w:lang w:bidi="he-IL"/>
        </w:rPr>
      </w:pPr>
    </w:p>
    <w:p w14:paraId="1AEC7735" w14:textId="5698B2E6" w:rsidR="00AB18E4" w:rsidRPr="00E22CCA" w:rsidRDefault="00B0120B" w:rsidP="00F67B50">
      <w:pPr>
        <w:bidi/>
        <w:jc w:val="right"/>
        <w:rPr>
          <w:rFonts w:ascii="Calibri Light" w:hAnsi="Calibri Light" w:cs="Calibri Light"/>
          <w:b/>
          <w:bCs/>
          <w:color w:val="000000" w:themeColor="text1"/>
          <w:sz w:val="24"/>
          <w:szCs w:val="24"/>
          <w:lang w:bidi="he-IL"/>
        </w:rPr>
      </w:pPr>
      <w:r w:rsidRPr="00E22CCA">
        <w:rPr>
          <w:rFonts w:ascii="Calibri Light" w:hAnsi="Calibri Light" w:cs="Calibri Light"/>
          <w:noProof/>
          <w:color w:val="000000" w:themeColor="text1"/>
          <w:sz w:val="24"/>
          <w:szCs w:val="24"/>
        </w:rPr>
        <w:lastRenderedPageBreak/>
        <w:drawing>
          <wp:anchor distT="0" distB="0" distL="114300" distR="114300" simplePos="0" relativeHeight="251661312" behindDoc="1" locked="0" layoutInCell="1" allowOverlap="1" wp14:anchorId="2F9B5DC6" wp14:editId="5AD6DB5A">
            <wp:simplePos x="0" y="0"/>
            <wp:positionH relativeFrom="page">
              <wp:posOffset>2581275</wp:posOffset>
            </wp:positionH>
            <wp:positionV relativeFrom="paragraph">
              <wp:posOffset>12700</wp:posOffset>
            </wp:positionV>
            <wp:extent cx="4977130" cy="47872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77130" cy="4787265"/>
                    </a:xfrm>
                    <a:prstGeom prst="rect">
                      <a:avLst/>
                    </a:prstGeom>
                  </pic:spPr>
                </pic:pic>
              </a:graphicData>
            </a:graphic>
            <wp14:sizeRelH relativeFrom="margin">
              <wp14:pctWidth>0</wp14:pctWidth>
            </wp14:sizeRelH>
            <wp14:sizeRelV relativeFrom="margin">
              <wp14:pctHeight>0</wp14:pctHeight>
            </wp14:sizeRelV>
          </wp:anchor>
        </w:drawing>
      </w:r>
      <w:r w:rsidR="00AB18E4" w:rsidRPr="00E22CCA">
        <w:rPr>
          <w:rFonts w:ascii="Calibri Light" w:hAnsi="Calibri Light" w:cs="Calibri Light"/>
          <w:b/>
          <w:bCs/>
          <w:color w:val="000000" w:themeColor="text1"/>
          <w:sz w:val="24"/>
          <w:szCs w:val="24"/>
          <w:lang w:bidi="he-IL"/>
        </w:rPr>
        <w:t>Question 5</w:t>
      </w:r>
      <w:r w:rsidR="002B21D4" w:rsidRPr="00E22CCA">
        <w:rPr>
          <w:rFonts w:ascii="Calibri Light" w:hAnsi="Calibri Light" w:cs="Calibri Light"/>
          <w:b/>
          <w:bCs/>
          <w:color w:val="000000" w:themeColor="text1"/>
          <w:sz w:val="24"/>
          <w:szCs w:val="24"/>
          <w:lang w:bidi="he-IL"/>
        </w:rPr>
        <w:t xml:space="preserve"> </w:t>
      </w:r>
      <w:r w:rsidRPr="00E22CCA">
        <w:rPr>
          <w:rFonts w:ascii="Calibri Light" w:hAnsi="Calibri Light" w:cs="Calibri Light"/>
          <w:b/>
          <w:bCs/>
          <w:color w:val="000000" w:themeColor="text1"/>
          <w:sz w:val="24"/>
          <w:szCs w:val="24"/>
          <w:lang w:bidi="he-IL"/>
        </w:rPr>
        <w:t>_ CTF Challenge:</w:t>
      </w:r>
    </w:p>
    <w:p w14:paraId="62E240E0" w14:textId="44490399" w:rsidR="00B0120B" w:rsidRPr="00E22CCA" w:rsidRDefault="00B0120B" w:rsidP="00B0120B">
      <w:pPr>
        <w:bidi/>
        <w:jc w:val="right"/>
        <w:rPr>
          <w:rFonts w:ascii="Calibri Light" w:hAnsi="Calibri Light" w:cs="Calibri Light"/>
          <w:color w:val="000000" w:themeColor="text1"/>
          <w:sz w:val="24"/>
          <w:szCs w:val="24"/>
          <w:lang w:bidi="he-IL"/>
        </w:rPr>
      </w:pPr>
      <w:r w:rsidRPr="00E22CCA">
        <w:rPr>
          <w:rFonts w:ascii="Calibri Light" w:hAnsi="Calibri Light" w:cs="Calibri Light"/>
          <w:color w:val="000000" w:themeColor="text1"/>
          <w:sz w:val="24"/>
          <w:szCs w:val="24"/>
          <w:lang w:bidi="he-IL"/>
        </w:rPr>
        <w:t xml:space="preserve">As one can see in the screenshot </w:t>
      </w:r>
      <w:r w:rsidRPr="00E22CCA">
        <w:rPr>
          <w:rFonts w:ascii="Calibri Light" w:hAnsi="Calibri Light" w:cs="Calibri Light"/>
          <w:color w:val="000000" w:themeColor="text1"/>
          <w:sz w:val="24"/>
          <w:szCs w:val="24"/>
          <w:lang w:bidi="he-IL"/>
        </w:rPr>
        <w:sym w:font="Wingdings" w:char="F0E0"/>
      </w:r>
    </w:p>
    <w:p w14:paraId="4E8C8E10" w14:textId="36E9D97B" w:rsidR="00B0120B" w:rsidRPr="00E22CCA" w:rsidRDefault="00DF5C24" w:rsidP="00DF5C24">
      <w:pPr>
        <w:bidi/>
        <w:jc w:val="right"/>
        <w:rPr>
          <w:rFonts w:ascii="Calibri Light" w:hAnsi="Calibri Light" w:cs="Calibri Light"/>
          <w:color w:val="000000" w:themeColor="text1"/>
          <w:sz w:val="24"/>
          <w:szCs w:val="24"/>
          <w:lang w:bidi="he-IL"/>
        </w:rPr>
      </w:pPr>
      <w:r w:rsidRPr="00E22CCA">
        <w:rPr>
          <w:rFonts w:ascii="Calibri Light" w:hAnsi="Calibri Light" w:cs="Calibri Light"/>
          <w:color w:val="000000" w:themeColor="text1"/>
          <w:sz w:val="24"/>
          <w:szCs w:val="24"/>
          <w:lang w:bidi="he-IL"/>
        </w:rPr>
        <w:t xml:space="preserve">We went through each word in the dictionary and hashed it using the md5 digest and the given salt. As soon as our hashed outcome was equivalent to the admin user’s hashed password the program stopped. We printed out each word and its hash value. Therefore, </w:t>
      </w:r>
      <w:proofErr w:type="gramStart"/>
      <w:r w:rsidRPr="00E22CCA">
        <w:rPr>
          <w:rFonts w:ascii="Calibri Light" w:hAnsi="Calibri Light" w:cs="Calibri Light"/>
          <w:color w:val="000000" w:themeColor="text1"/>
          <w:sz w:val="24"/>
          <w:szCs w:val="24"/>
          <w:lang w:bidi="he-IL"/>
        </w:rPr>
        <w:t>We</w:t>
      </w:r>
      <w:proofErr w:type="gramEnd"/>
      <w:r w:rsidRPr="00E22CCA">
        <w:rPr>
          <w:rFonts w:ascii="Calibri Light" w:hAnsi="Calibri Light" w:cs="Calibri Light"/>
          <w:color w:val="000000" w:themeColor="text1"/>
          <w:sz w:val="24"/>
          <w:szCs w:val="24"/>
          <w:lang w:bidi="he-IL"/>
        </w:rPr>
        <w:t xml:space="preserve"> were able to decipher that the password of the admin must be the last word printed before the program stopped which was “Floatage”. Hence, we have cracked the password using a brute-force technique.</w:t>
      </w:r>
    </w:p>
    <w:p w14:paraId="15C27EC6" w14:textId="61863896" w:rsidR="00B0120B" w:rsidRPr="00E22CCA" w:rsidRDefault="00B0120B" w:rsidP="00B0120B">
      <w:pPr>
        <w:bidi/>
        <w:jc w:val="right"/>
        <w:rPr>
          <w:rFonts w:ascii="Calibri Light" w:hAnsi="Calibri Light" w:cs="Calibri Light"/>
          <w:color w:val="000000" w:themeColor="text1"/>
          <w:sz w:val="24"/>
          <w:szCs w:val="24"/>
          <w:lang w:bidi="he-IL"/>
        </w:rPr>
      </w:pPr>
    </w:p>
    <w:p w14:paraId="53EA3961" w14:textId="3C53BD42" w:rsidR="00B0120B" w:rsidRPr="00E22CCA" w:rsidRDefault="00B0120B" w:rsidP="00DF5C24">
      <w:pPr>
        <w:bidi/>
        <w:rPr>
          <w:rFonts w:ascii="Calibri Light" w:hAnsi="Calibri Light" w:cs="Calibri Light"/>
          <w:color w:val="000000" w:themeColor="text1"/>
          <w:sz w:val="24"/>
          <w:szCs w:val="24"/>
          <w:lang w:bidi="he-IL"/>
        </w:rPr>
      </w:pPr>
    </w:p>
    <w:p w14:paraId="599115DE" w14:textId="2E00DB83" w:rsidR="00B0120B" w:rsidRPr="00E22CCA" w:rsidRDefault="00B0120B" w:rsidP="00B0120B">
      <w:pPr>
        <w:bidi/>
        <w:jc w:val="right"/>
        <w:rPr>
          <w:rFonts w:ascii="Calibri Light" w:hAnsi="Calibri Light" w:cs="Calibri Light"/>
          <w:color w:val="000000" w:themeColor="text1"/>
          <w:sz w:val="24"/>
          <w:szCs w:val="24"/>
          <w:lang w:bidi="he-IL"/>
        </w:rPr>
      </w:pPr>
    </w:p>
    <w:p w14:paraId="71F1FFB6" w14:textId="70E88240" w:rsidR="00B0120B" w:rsidRPr="00E22CCA" w:rsidRDefault="00B0120B" w:rsidP="00B0120B">
      <w:pPr>
        <w:bidi/>
        <w:jc w:val="right"/>
        <w:rPr>
          <w:rFonts w:ascii="Calibri Light" w:hAnsi="Calibri Light" w:cs="Calibri Light"/>
          <w:color w:val="000000" w:themeColor="text1"/>
          <w:sz w:val="24"/>
          <w:szCs w:val="24"/>
          <w:lang w:bidi="he-IL"/>
        </w:rPr>
      </w:pPr>
    </w:p>
    <w:sectPr w:rsidR="00B0120B" w:rsidRPr="00E22CCA">
      <w:footerReference w:type="default" r:id="rId15"/>
      <w:headerReference w:type="first" r:id="rId16"/>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6CC38" w14:textId="77777777" w:rsidR="008E6FE1" w:rsidRDefault="008E6FE1">
      <w:pPr>
        <w:spacing w:after="0" w:line="240" w:lineRule="auto"/>
      </w:pPr>
      <w:r>
        <w:separator/>
      </w:r>
    </w:p>
  </w:endnote>
  <w:endnote w:type="continuationSeparator" w:id="0">
    <w:p w14:paraId="131FA362" w14:textId="77777777" w:rsidR="008E6FE1" w:rsidRDefault="008E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sha">
    <w:altName w:val="Times New Roman"/>
    <w:panose1 w:val="020B0502040204020203"/>
    <w:charset w:val="00"/>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61744" w14:textId="77777777" w:rsidR="00AD6A4B" w:rsidRDefault="00AD6A4B">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5BA51" w14:textId="77777777" w:rsidR="008E6FE1" w:rsidRDefault="008E6FE1">
      <w:pPr>
        <w:spacing w:after="0" w:line="240" w:lineRule="auto"/>
      </w:pPr>
      <w:r>
        <w:separator/>
      </w:r>
    </w:p>
  </w:footnote>
  <w:footnote w:type="continuationSeparator" w:id="0">
    <w:p w14:paraId="3DD5D034" w14:textId="77777777" w:rsidR="008E6FE1" w:rsidRDefault="008E6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BC968" w14:textId="77777777" w:rsidR="00AD6A4B" w:rsidRDefault="00AD6A4B" w:rsidP="00A042E1">
    <w:pPr>
      <w:pStyle w:val="Header"/>
      <w:bidi/>
      <w:rPr>
        <w:rtl/>
        <w:lang w:bidi="he-IL"/>
      </w:rPr>
    </w:pPr>
    <w:r>
      <w:rPr>
        <w:rFonts w:hint="cs"/>
        <w:rtl/>
        <w:lang w:bidi="he-I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147E6"/>
    <w:multiLevelType w:val="hybridMultilevel"/>
    <w:tmpl w:val="AF8E4A1A"/>
    <w:lvl w:ilvl="0" w:tplc="11C4044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2E5581C"/>
    <w:multiLevelType w:val="hybridMultilevel"/>
    <w:tmpl w:val="E6A4B9BC"/>
    <w:lvl w:ilvl="0" w:tplc="6C64A47E">
      <w:numFmt w:val="bullet"/>
      <w:lvlText w:val="–"/>
      <w:lvlJc w:val="left"/>
      <w:pPr>
        <w:ind w:left="2490" w:hanging="360"/>
      </w:pPr>
      <w:rPr>
        <w:rFonts w:ascii="Calibri Light" w:eastAsiaTheme="minorHAnsi" w:hAnsi="Calibri Light" w:cs="Calibri Light" w:hint="default"/>
      </w:rPr>
    </w:lvl>
    <w:lvl w:ilvl="1" w:tplc="1C090003" w:tentative="1">
      <w:start w:val="1"/>
      <w:numFmt w:val="bullet"/>
      <w:lvlText w:val="o"/>
      <w:lvlJc w:val="left"/>
      <w:pPr>
        <w:ind w:left="3210" w:hanging="360"/>
      </w:pPr>
      <w:rPr>
        <w:rFonts w:ascii="Courier New" w:hAnsi="Courier New" w:cs="Courier New" w:hint="default"/>
      </w:rPr>
    </w:lvl>
    <w:lvl w:ilvl="2" w:tplc="1C090005" w:tentative="1">
      <w:start w:val="1"/>
      <w:numFmt w:val="bullet"/>
      <w:lvlText w:val=""/>
      <w:lvlJc w:val="left"/>
      <w:pPr>
        <w:ind w:left="3930" w:hanging="360"/>
      </w:pPr>
      <w:rPr>
        <w:rFonts w:ascii="Wingdings" w:hAnsi="Wingdings" w:hint="default"/>
      </w:rPr>
    </w:lvl>
    <w:lvl w:ilvl="3" w:tplc="1C090001" w:tentative="1">
      <w:start w:val="1"/>
      <w:numFmt w:val="bullet"/>
      <w:lvlText w:val=""/>
      <w:lvlJc w:val="left"/>
      <w:pPr>
        <w:ind w:left="4650" w:hanging="360"/>
      </w:pPr>
      <w:rPr>
        <w:rFonts w:ascii="Symbol" w:hAnsi="Symbol" w:hint="default"/>
      </w:rPr>
    </w:lvl>
    <w:lvl w:ilvl="4" w:tplc="1C090003" w:tentative="1">
      <w:start w:val="1"/>
      <w:numFmt w:val="bullet"/>
      <w:lvlText w:val="o"/>
      <w:lvlJc w:val="left"/>
      <w:pPr>
        <w:ind w:left="5370" w:hanging="360"/>
      </w:pPr>
      <w:rPr>
        <w:rFonts w:ascii="Courier New" w:hAnsi="Courier New" w:cs="Courier New" w:hint="default"/>
      </w:rPr>
    </w:lvl>
    <w:lvl w:ilvl="5" w:tplc="1C090005" w:tentative="1">
      <w:start w:val="1"/>
      <w:numFmt w:val="bullet"/>
      <w:lvlText w:val=""/>
      <w:lvlJc w:val="left"/>
      <w:pPr>
        <w:ind w:left="6090" w:hanging="360"/>
      </w:pPr>
      <w:rPr>
        <w:rFonts w:ascii="Wingdings" w:hAnsi="Wingdings" w:hint="default"/>
      </w:rPr>
    </w:lvl>
    <w:lvl w:ilvl="6" w:tplc="1C090001" w:tentative="1">
      <w:start w:val="1"/>
      <w:numFmt w:val="bullet"/>
      <w:lvlText w:val=""/>
      <w:lvlJc w:val="left"/>
      <w:pPr>
        <w:ind w:left="6810" w:hanging="360"/>
      </w:pPr>
      <w:rPr>
        <w:rFonts w:ascii="Symbol" w:hAnsi="Symbol" w:hint="default"/>
      </w:rPr>
    </w:lvl>
    <w:lvl w:ilvl="7" w:tplc="1C090003" w:tentative="1">
      <w:start w:val="1"/>
      <w:numFmt w:val="bullet"/>
      <w:lvlText w:val="o"/>
      <w:lvlJc w:val="left"/>
      <w:pPr>
        <w:ind w:left="7530" w:hanging="360"/>
      </w:pPr>
      <w:rPr>
        <w:rFonts w:ascii="Courier New" w:hAnsi="Courier New" w:cs="Courier New" w:hint="default"/>
      </w:rPr>
    </w:lvl>
    <w:lvl w:ilvl="8" w:tplc="1C090005" w:tentative="1">
      <w:start w:val="1"/>
      <w:numFmt w:val="bullet"/>
      <w:lvlText w:val=""/>
      <w:lvlJc w:val="left"/>
      <w:pPr>
        <w:ind w:left="8250" w:hanging="360"/>
      </w:pPr>
      <w:rPr>
        <w:rFonts w:ascii="Wingdings" w:hAnsi="Wingdings" w:hint="default"/>
      </w:rPr>
    </w:lvl>
  </w:abstractNum>
  <w:abstractNum w:abstractNumId="2" w15:restartNumberingAfterBreak="0">
    <w:nsid w:val="3C4A3641"/>
    <w:multiLevelType w:val="hybridMultilevel"/>
    <w:tmpl w:val="594AFADE"/>
    <w:lvl w:ilvl="0" w:tplc="6C64A47E">
      <w:numFmt w:val="bullet"/>
      <w:lvlText w:val="–"/>
      <w:lvlJc w:val="left"/>
      <w:pPr>
        <w:ind w:left="2490" w:hanging="360"/>
      </w:pPr>
      <w:rPr>
        <w:rFonts w:ascii="Calibri Light" w:eastAsiaTheme="minorHAnsi" w:hAnsi="Calibri Light" w:cs="Calibri Ligh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DB5A5E"/>
    <w:multiLevelType w:val="multilevel"/>
    <w:tmpl w:val="226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10F91"/>
    <w:multiLevelType w:val="hybridMultilevel"/>
    <w:tmpl w:val="D0F4D0E6"/>
    <w:lvl w:ilvl="0" w:tplc="7B2E05A4">
      <w:numFmt w:val="bullet"/>
      <w:lvlText w:val="-"/>
      <w:lvlJc w:val="left"/>
      <w:pPr>
        <w:ind w:left="720" w:hanging="360"/>
      </w:pPr>
      <w:rPr>
        <w:rFonts w:ascii="Tahoma" w:eastAsiaTheme="minorHAnsi" w:hAnsi="Tahoma" w:cs="Tahoma"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3510281"/>
    <w:multiLevelType w:val="hybridMultilevel"/>
    <w:tmpl w:val="AA6677C8"/>
    <w:lvl w:ilvl="0" w:tplc="7B2E05A4">
      <w:numFmt w:val="bullet"/>
      <w:lvlText w:val="-"/>
      <w:lvlJc w:val="left"/>
      <w:pPr>
        <w:ind w:left="720" w:hanging="360"/>
      </w:pPr>
      <w:rPr>
        <w:rFonts w:ascii="Tahoma" w:eastAsiaTheme="minorHAnsi" w:hAnsi="Tahoma" w:cs="Tahoma"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E65192A"/>
    <w:multiLevelType w:val="hybridMultilevel"/>
    <w:tmpl w:val="7736CD2E"/>
    <w:lvl w:ilvl="0" w:tplc="1DB27A9E">
      <w:numFmt w:val="bullet"/>
      <w:lvlText w:val="–"/>
      <w:lvlJc w:val="left"/>
      <w:pPr>
        <w:ind w:left="1575" w:hanging="1215"/>
      </w:pPr>
      <w:rPr>
        <w:rFonts w:ascii="Calibri Light" w:eastAsiaTheme="minorHAnsi" w:hAnsi="Calibri Light" w:cs="Calibri Light" w:hint="default"/>
        <w:sz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l Davidson (midavids)">
    <w15:presenceInfo w15:providerId="AD" w15:userId="S-1-5-21-1708537768-1303643608-725345543-9842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B78"/>
    <w:rsid w:val="00051859"/>
    <w:rsid w:val="00064EB6"/>
    <w:rsid w:val="000D4A2F"/>
    <w:rsid w:val="00100F4C"/>
    <w:rsid w:val="0011722A"/>
    <w:rsid w:val="00124982"/>
    <w:rsid w:val="001C1C19"/>
    <w:rsid w:val="001D5A78"/>
    <w:rsid w:val="0023484B"/>
    <w:rsid w:val="002B21D4"/>
    <w:rsid w:val="002B4808"/>
    <w:rsid w:val="00323F1F"/>
    <w:rsid w:val="003737D4"/>
    <w:rsid w:val="003F1C96"/>
    <w:rsid w:val="0040235A"/>
    <w:rsid w:val="005D3196"/>
    <w:rsid w:val="00631B78"/>
    <w:rsid w:val="006E4B25"/>
    <w:rsid w:val="00706A9F"/>
    <w:rsid w:val="007C2BDD"/>
    <w:rsid w:val="0089249B"/>
    <w:rsid w:val="008E6FE1"/>
    <w:rsid w:val="00927530"/>
    <w:rsid w:val="00960C5E"/>
    <w:rsid w:val="00A016D7"/>
    <w:rsid w:val="00A042E1"/>
    <w:rsid w:val="00A3487E"/>
    <w:rsid w:val="00AB18E4"/>
    <w:rsid w:val="00AD6A4B"/>
    <w:rsid w:val="00B0120B"/>
    <w:rsid w:val="00C0244F"/>
    <w:rsid w:val="00CA44A1"/>
    <w:rsid w:val="00CE56C2"/>
    <w:rsid w:val="00D05798"/>
    <w:rsid w:val="00D202DB"/>
    <w:rsid w:val="00D52F4C"/>
    <w:rsid w:val="00DF5C24"/>
    <w:rsid w:val="00E22CCA"/>
    <w:rsid w:val="00E80998"/>
    <w:rsid w:val="00EB329E"/>
    <w:rsid w:val="00EE33A3"/>
    <w:rsid w:val="00EE4DE5"/>
    <w:rsid w:val="00F67B50"/>
    <w:rsid w:val="00F76F1F"/>
    <w:rsid w:val="00FE7D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D849"/>
  <w15:chartTrackingRefBased/>
  <w15:docId w15:val="{0AF43F21-9DBA-4BBE-AC36-63C17786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62626" w:themeColor="text1" w:themeTint="D9"/>
        <w:sz w:val="17"/>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141414" w:themeColor="accent1"/>
      <w:sz w:val="32"/>
    </w:rPr>
  </w:style>
  <w:style w:type="paragraph" w:styleId="Heading2">
    <w:name w:val="heading 2"/>
    <w:basedOn w:val="Normal"/>
    <w:next w:val="Normal"/>
    <w:link w:val="Heading2Char"/>
    <w:uiPriority w:val="9"/>
    <w:semiHidden/>
    <w:unhideWhenUsed/>
    <w:qFormat/>
    <w:pPr>
      <w:keepNext/>
      <w:keepLines/>
      <w:spacing w:before="160" w:after="0"/>
      <w:outlineLvl w:val="1"/>
    </w:pPr>
    <w:rPr>
      <w:rFonts w:asciiTheme="majorHAnsi" w:eastAsiaTheme="majorEastAsia" w:hAnsiTheme="majorHAnsi" w:cstheme="majorBidi"/>
      <w:color w:val="141414"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after="560" w:line="240" w:lineRule="auto"/>
      <w:contextualSpacing/>
    </w:pPr>
    <w:rPr>
      <w:caps/>
      <w:color w:val="000000" w:themeColor="text1"/>
      <w:sz w:val="20"/>
    </w:rPr>
  </w:style>
  <w:style w:type="character" w:customStyle="1" w:styleId="DateChar">
    <w:name w:val="Date Char"/>
    <w:basedOn w:val="DefaultParagraphFont"/>
    <w:link w:val="Date"/>
    <w:uiPriority w:val="1"/>
    <w:rPr>
      <w:caps/>
      <w:color w:val="000000" w:themeColor="text1"/>
      <w:sz w:val="20"/>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
    <w:qFormat/>
    <w:pPr>
      <w:pBdr>
        <w:bottom w:val="thickThinLargeGap" w:sz="12" w:space="5" w:color="4E4E4E" w:themeColor="accent1" w:themeTint="BF"/>
      </w:pBdr>
      <w:spacing w:after="0" w:line="240" w:lineRule="auto"/>
      <w:contextualSpacing/>
    </w:pPr>
    <w:rPr>
      <w:rFonts w:asciiTheme="majorHAnsi" w:eastAsiaTheme="majorEastAsia" w:hAnsiTheme="majorHAnsi" w:cstheme="majorBidi"/>
      <w:caps/>
      <w:color w:val="4E4E4E" w:themeColor="accent1" w:themeTint="BF"/>
      <w:kern w:val="28"/>
      <w:sz w:val="48"/>
    </w:rPr>
  </w:style>
  <w:style w:type="character" w:customStyle="1" w:styleId="TitleChar">
    <w:name w:val="Title Char"/>
    <w:basedOn w:val="DefaultParagraphFont"/>
    <w:link w:val="Title"/>
    <w:uiPriority w:val="1"/>
    <w:rPr>
      <w:rFonts w:asciiTheme="majorHAnsi" w:eastAsiaTheme="majorEastAsia" w:hAnsiTheme="majorHAnsi" w:cstheme="majorBidi"/>
      <w:caps/>
      <w:color w:val="4E4E4E" w:themeColor="accent1" w:themeTint="BF"/>
      <w:kern w:val="28"/>
      <w:sz w:val="48"/>
    </w:rPr>
  </w:style>
  <w:style w:type="paragraph" w:styleId="Subtitle">
    <w:name w:val="Subtitle"/>
    <w:basedOn w:val="Normal"/>
    <w:next w:val="Normal"/>
    <w:link w:val="SubtitleChar"/>
    <w:uiPriority w:val="1"/>
    <w:qFormat/>
    <w:pPr>
      <w:numPr>
        <w:ilvl w:val="1"/>
      </w:numPr>
      <w:spacing w:after="160"/>
    </w:pPr>
    <w:rPr>
      <w:caps/>
      <w:color w:val="000000" w:themeColor="text1"/>
      <w:sz w:val="20"/>
    </w:rPr>
  </w:style>
  <w:style w:type="character" w:customStyle="1" w:styleId="SubtitleChar">
    <w:name w:val="Subtitle Char"/>
    <w:basedOn w:val="DefaultParagraphFont"/>
    <w:link w:val="Subtitle"/>
    <w:uiPriority w:val="1"/>
    <w:rPr>
      <w:caps/>
      <w:color w:val="000000" w:themeColor="text1"/>
      <w:sz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6"/>
    <w:qFormat/>
    <w:pPr>
      <w:spacing w:after="0" w:line="240" w:lineRule="auto"/>
    </w:pPr>
  </w:style>
  <w:style w:type="paragraph" w:customStyle="1" w:styleId="Name">
    <w:name w:val="Name"/>
    <w:basedOn w:val="Normal"/>
    <w:uiPriority w:val="1"/>
    <w:qFormat/>
    <w:pPr>
      <w:spacing w:before="300" w:after="0" w:line="240" w:lineRule="auto"/>
    </w:pPr>
    <w:rPr>
      <w:color w:val="000000" w:themeColor="text1"/>
      <w:sz w:val="20"/>
    </w:rPr>
  </w:style>
  <w:style w:type="table" w:customStyle="1" w:styleId="TaskListTable">
    <w:name w:val="Task List Table"/>
    <w:basedOn w:val="TableNormal"/>
    <w:uiPriority w:val="99"/>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single" w:sz="4" w:space="0" w:color="969696" w:themeColor="accent3"/>
          <w:bottom w:val="nil"/>
          <w:right w:val="single" w:sz="4" w:space="0" w:color="969696" w:themeColor="accent3"/>
          <w:insideH w:val="nil"/>
          <w:insideV w:val="single" w:sz="8" w:space="0" w:color="FFFFFF" w:themeColor="background1"/>
          <w:tl2br w:val="nil"/>
          <w:tr2bl w:val="nil"/>
        </w:tcBorders>
        <w:shd w:val="clear" w:color="auto" w:fill="969696"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141414" w:themeColor="accent1"/>
      <w:sz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141414" w:themeColor="accent1"/>
      <w:sz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80" w:after="0" w:line="240" w:lineRule="auto"/>
      <w:jc w:val="right"/>
    </w:pPr>
    <w:rPr>
      <w:sz w:val="20"/>
    </w:rPr>
  </w:style>
  <w:style w:type="character" w:customStyle="1" w:styleId="FooterChar">
    <w:name w:val="Footer Char"/>
    <w:basedOn w:val="DefaultParagraphFont"/>
    <w:link w:val="Footer"/>
    <w:uiPriority w:val="99"/>
    <w:rPr>
      <w:sz w:val="20"/>
    </w:rPr>
  </w:style>
  <w:style w:type="paragraph" w:styleId="BalloonText">
    <w:name w:val="Balloon Text"/>
    <w:basedOn w:val="Normal"/>
    <w:link w:val="BalloonTextChar"/>
    <w:uiPriority w:val="99"/>
    <w:semiHidden/>
    <w:unhideWhenUsed/>
    <w:rsid w:val="00631B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B78"/>
    <w:rPr>
      <w:rFonts w:ascii="Segoe UI" w:hAnsi="Segoe UI" w:cs="Segoe UI"/>
      <w:sz w:val="18"/>
      <w:szCs w:val="18"/>
    </w:rPr>
  </w:style>
  <w:style w:type="table" w:styleId="TableWeb3">
    <w:name w:val="Table Web 3"/>
    <w:basedOn w:val="TableNormal"/>
    <w:uiPriority w:val="99"/>
    <w:rsid w:val="00A3487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A34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6A9F"/>
    <w:pPr>
      <w:spacing w:before="100" w:beforeAutospacing="1" w:after="100" w:afterAutospacing="1" w:line="240" w:lineRule="auto"/>
    </w:pPr>
    <w:rPr>
      <w:rFonts w:ascii="Times New Roman" w:eastAsia="Times New Roman" w:hAnsi="Times New Roman" w:cs="Times New Roman"/>
      <w:color w:val="auto"/>
      <w:sz w:val="24"/>
      <w:szCs w:val="24"/>
      <w:lang w:val="en-ZA" w:eastAsia="en-ZA" w:bidi="he-IL"/>
    </w:rPr>
  </w:style>
  <w:style w:type="character" w:styleId="Hyperlink">
    <w:name w:val="Hyperlink"/>
    <w:basedOn w:val="DefaultParagraphFont"/>
    <w:uiPriority w:val="99"/>
    <w:unhideWhenUsed/>
    <w:rsid w:val="00706A9F"/>
    <w:rPr>
      <w:color w:val="5F5F5F" w:themeColor="hyperlink"/>
      <w:u w:val="single"/>
    </w:rPr>
  </w:style>
  <w:style w:type="character" w:styleId="UnresolvedMention">
    <w:name w:val="Unresolved Mention"/>
    <w:basedOn w:val="DefaultParagraphFont"/>
    <w:uiPriority w:val="99"/>
    <w:semiHidden/>
    <w:unhideWhenUsed/>
    <w:rsid w:val="00706A9F"/>
    <w:rPr>
      <w:color w:val="605E5C"/>
      <w:shd w:val="clear" w:color="auto" w:fill="E1DFDD"/>
    </w:rPr>
  </w:style>
  <w:style w:type="paragraph" w:styleId="ListParagraph">
    <w:name w:val="List Paragraph"/>
    <w:basedOn w:val="Normal"/>
    <w:uiPriority w:val="34"/>
    <w:unhideWhenUsed/>
    <w:qFormat/>
    <w:rsid w:val="006E4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40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ftware.intel.com/content/www/us/en/develop/articles/android-security-customization-with-seandroid.htm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hsc.com/DesktopModules/DigArticle/Print.aspx?PortalId=0&amp;ModuleId=1215&amp;Article=66"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davids\AppData\Roaming\Microsoft\Templates\Task%20Assignment%20She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A022BFECC274B8A91FEC6826406FCB3"/>
        <w:category>
          <w:name w:val="General"/>
          <w:gallery w:val="placeholder"/>
        </w:category>
        <w:types>
          <w:type w:val="bbPlcHdr"/>
        </w:types>
        <w:behaviors>
          <w:behavior w:val="content"/>
        </w:behaviors>
        <w:guid w:val="{D8D7DC33-B6A6-4C92-9411-A45E7CCC5A8B}"/>
      </w:docPartPr>
      <w:docPartBody>
        <w:p w:rsidR="000D3B89" w:rsidRDefault="006427BB">
          <w:pPr>
            <w:pStyle w:val="BA022BFECC274B8A91FEC6826406FCB3"/>
          </w:pPr>
          <w:r>
            <w:t>[Click here to 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sha">
    <w:altName w:val="Times New Roman"/>
    <w:panose1 w:val="020B0502040204020203"/>
    <w:charset w:val="00"/>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D94"/>
    <w:rsid w:val="000718F4"/>
    <w:rsid w:val="000D3B89"/>
    <w:rsid w:val="00290D94"/>
    <w:rsid w:val="003B1791"/>
    <w:rsid w:val="0041503E"/>
    <w:rsid w:val="006427BB"/>
    <w:rsid w:val="00720F07"/>
    <w:rsid w:val="008D443C"/>
    <w:rsid w:val="0095550C"/>
    <w:rsid w:val="00D367E5"/>
    <w:rsid w:val="00DA1FE9"/>
    <w:rsid w:val="00FB3B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022BFECC274B8A91FEC6826406FCB3">
    <w:name w:val="BA022BFECC274B8A91FEC6826406FCB3"/>
  </w:style>
  <w:style w:type="character" w:styleId="PlaceholderText">
    <w:name w:val="Placeholder Text"/>
    <w:basedOn w:val="DefaultParagraphFont"/>
    <w:uiPriority w:val="99"/>
    <w:semiHidden/>
    <w:rsid w:val="00290D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56A43B0-A391-4465-A267-FD07F814ED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Task Assignment Sheet</Template>
  <TotalTime>364</TotalTime>
  <Pages>4</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Davidson (midavids)</dc:creator>
  <cp:keywords/>
  <cp:lastModifiedBy>Gila Odes</cp:lastModifiedBy>
  <cp:revision>10</cp:revision>
  <dcterms:created xsi:type="dcterms:W3CDTF">2020-11-18T07:54:00Z</dcterms:created>
  <dcterms:modified xsi:type="dcterms:W3CDTF">2020-11-29T16:20:00Z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TC029195429991</vt:lpwstr>
  </property>
</Properties>
</file>