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tl/>
        </w:rPr>
        <w:id w:val="-1833597651"/>
        <w:placeholder>
          <w:docPart w:val="BA022BFECC274B8A91FEC6826406FCB3"/>
        </w:placeholder>
        <w:date w:fullDate="2020-11-17T00:00:00Z">
          <w:dateFormat w:val="MMMM d, yyyy"/>
          <w:lid w:val="en-US"/>
          <w:storeMappedDataAs w:val="dateTime"/>
          <w:calendar w:val="gregorian"/>
        </w:date>
      </w:sdtPr>
      <w:sdtEndPr/>
      <w:sdtContent>
        <w:p w14:paraId="17992923" w14:textId="1F34B13D" w:rsidR="002B4808" w:rsidRDefault="00691896" w:rsidP="00EE33A3">
          <w:pPr>
            <w:pStyle w:val="Date"/>
            <w:bidi/>
            <w:jc w:val="right"/>
          </w:pPr>
          <w:r>
            <w:t>November 17, 2020</w:t>
          </w:r>
        </w:p>
      </w:sdtContent>
    </w:sdt>
    <w:p w14:paraId="70D389D2" w14:textId="5BB54A6E"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r w:rsidRPr="00EE33A3">
        <w:rPr>
          <w:rFonts w:ascii="Arial" w:hAnsi="Arial" w:cs="Arial"/>
          <w:sz w:val="24"/>
          <w:szCs w:val="24"/>
          <w:lang w:bidi="he-IL"/>
        </w:rPr>
        <w:t>Introduction to cyber security 156360</w:t>
      </w:r>
    </w:p>
    <w:p w14:paraId="67DDCE8C" w14:textId="77777777"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r w:rsidRPr="00EE33A3">
        <w:rPr>
          <w:rFonts w:ascii="Arial" w:hAnsi="Arial" w:cs="Arial"/>
          <w:sz w:val="24"/>
          <w:szCs w:val="24"/>
          <w:lang w:bidi="he-IL"/>
        </w:rPr>
        <w:t>semester a 2020-2021</w:t>
      </w:r>
    </w:p>
    <w:p w14:paraId="37035C50" w14:textId="77777777"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p>
    <w:p w14:paraId="5895E1A6" w14:textId="5AAB629E"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r w:rsidRPr="00EE33A3">
        <w:rPr>
          <w:rFonts w:ascii="Arial" w:hAnsi="Arial" w:cs="Arial"/>
          <w:sz w:val="24"/>
          <w:szCs w:val="24"/>
          <w:lang w:bidi="he-IL"/>
        </w:rPr>
        <w:t>hw # _</w:t>
      </w:r>
      <w:r w:rsidR="009C7AB1">
        <w:rPr>
          <w:rFonts w:ascii="Arial" w:hAnsi="Arial" w:cs="Arial"/>
          <w:sz w:val="24"/>
          <w:szCs w:val="24"/>
          <w:lang w:bidi="he-IL"/>
        </w:rPr>
        <w:t>3&amp;4</w:t>
      </w:r>
      <w:r w:rsidRPr="00EE33A3">
        <w:rPr>
          <w:rFonts w:ascii="Arial" w:hAnsi="Arial" w:cs="Arial"/>
          <w:sz w:val="24"/>
          <w:szCs w:val="24"/>
          <w:lang w:bidi="he-IL"/>
        </w:rPr>
        <w:t>_</w:t>
      </w:r>
    </w:p>
    <w:p w14:paraId="26080E49" w14:textId="217D2BB5"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p>
    <w:p w14:paraId="37B612AB" w14:textId="7F97AB73"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r w:rsidRPr="00EE33A3">
        <w:rPr>
          <w:rFonts w:ascii="Arial" w:hAnsi="Arial" w:cs="Arial"/>
          <w:sz w:val="24"/>
          <w:szCs w:val="24"/>
          <w:lang w:bidi="he-IL"/>
        </w:rPr>
        <w:t>machon tal english speakers</w:t>
      </w:r>
    </w:p>
    <w:tbl>
      <w:tblPr>
        <w:tblStyle w:val="TableTheme"/>
        <w:tblpPr w:leftFromText="180" w:rightFromText="180" w:vertAnchor="text" w:horzAnchor="margin" w:tblpY="-60"/>
        <w:tblW w:w="2192" w:type="pct"/>
        <w:tblLook w:val="04A0" w:firstRow="1" w:lastRow="0" w:firstColumn="1" w:lastColumn="0" w:noHBand="0" w:noVBand="1"/>
        <w:tblDescription w:val="Task list"/>
      </w:tblPr>
      <w:tblGrid>
        <w:gridCol w:w="1885"/>
        <w:gridCol w:w="2340"/>
      </w:tblGrid>
      <w:tr w:rsidR="00EE33A3" w14:paraId="41A581E4" w14:textId="77777777" w:rsidTr="00EE33A3">
        <w:tc>
          <w:tcPr>
            <w:tcW w:w="2231" w:type="pct"/>
          </w:tcPr>
          <w:p w14:paraId="78F0BDA3" w14:textId="77777777" w:rsidR="00EE33A3" w:rsidRDefault="00EE33A3" w:rsidP="00EE33A3">
            <w:pPr>
              <w:bidi/>
              <w:rPr>
                <w:lang w:bidi="he-IL"/>
              </w:rPr>
            </w:pPr>
            <w:proofErr w:type="spellStart"/>
            <w:ins w:id="0" w:author="Michal Davidson (midavids)" w:date="2018-02-15T10:33:00Z">
              <w:r>
                <w:rPr>
                  <w:lang w:bidi="he-IL"/>
                </w:rPr>
                <w:t>Teudat</w:t>
              </w:r>
              <w:proofErr w:type="spellEnd"/>
              <w:r>
                <w:rPr>
                  <w:lang w:bidi="he-IL"/>
                </w:rPr>
                <w:t xml:space="preserve"> </w:t>
              </w:r>
              <w:proofErr w:type="spellStart"/>
              <w:r>
                <w:rPr>
                  <w:lang w:bidi="he-IL"/>
                </w:rPr>
                <w:t>zehut</w:t>
              </w:r>
            </w:ins>
            <w:proofErr w:type="spellEnd"/>
          </w:p>
        </w:tc>
        <w:tc>
          <w:tcPr>
            <w:tcW w:w="2769" w:type="pct"/>
          </w:tcPr>
          <w:p w14:paraId="35F2E0C4" w14:textId="77777777" w:rsidR="00EE33A3" w:rsidRDefault="00EE33A3">
            <w:pPr>
              <w:bidi/>
              <w:rPr>
                <w:lang w:bidi="he-IL"/>
              </w:rPr>
              <w:pPrChange w:id="1" w:author="Michal Davidson (midavids)" w:date="2018-02-15T10:33:00Z">
                <w:pPr>
                  <w:framePr w:hSpace="180" w:wrap="around" w:vAnchor="text" w:hAnchor="margin" w:xAlign="right" w:y="330"/>
                </w:pPr>
              </w:pPrChange>
            </w:pPr>
            <w:ins w:id="2" w:author="Michal Davidson (midavids)" w:date="2018-02-15T10:33:00Z">
              <w:r>
                <w:rPr>
                  <w:lang w:bidi="he-IL"/>
                </w:rPr>
                <w:t>Student Name</w:t>
              </w:r>
            </w:ins>
          </w:p>
        </w:tc>
      </w:tr>
      <w:tr w:rsidR="00EE33A3" w14:paraId="2AEE0229" w14:textId="77777777" w:rsidTr="00EE33A3">
        <w:tc>
          <w:tcPr>
            <w:tcW w:w="2231" w:type="pct"/>
          </w:tcPr>
          <w:p w14:paraId="0574D4A2" w14:textId="56CD21AC" w:rsidR="00EE33A3" w:rsidRDefault="0089249B" w:rsidP="00EE33A3">
            <w:pPr>
              <w:bidi/>
              <w:rPr>
                <w:rFonts w:hAnsi="MS Gothic"/>
                <w:color w:val="404040" w:themeColor="text1" w:themeTint="BF"/>
                <w:sz w:val="20"/>
              </w:rPr>
            </w:pPr>
            <w:r>
              <w:rPr>
                <w:rFonts w:hAnsi="MS Gothic"/>
                <w:color w:val="404040" w:themeColor="text1" w:themeTint="BF"/>
                <w:sz w:val="20"/>
              </w:rPr>
              <w:t>209927128</w:t>
            </w:r>
          </w:p>
        </w:tc>
        <w:tc>
          <w:tcPr>
            <w:tcW w:w="2769" w:type="pct"/>
          </w:tcPr>
          <w:p w14:paraId="6E0E054B" w14:textId="14DD6210" w:rsidR="00EE33A3" w:rsidRDefault="0089249B" w:rsidP="00EE33A3">
            <w:pPr>
              <w:bidi/>
            </w:pPr>
            <w:r>
              <w:t xml:space="preserve">Tamar </w:t>
            </w:r>
            <w:proofErr w:type="spellStart"/>
            <w:r>
              <w:t>Harizy</w:t>
            </w:r>
            <w:proofErr w:type="spellEnd"/>
          </w:p>
        </w:tc>
      </w:tr>
      <w:tr w:rsidR="00EE33A3" w14:paraId="4649647C" w14:textId="77777777" w:rsidTr="00EE33A3">
        <w:tc>
          <w:tcPr>
            <w:tcW w:w="2231" w:type="pct"/>
          </w:tcPr>
          <w:p w14:paraId="07D5B8BD" w14:textId="1BF0E2B3" w:rsidR="00EE33A3" w:rsidRDefault="0089249B" w:rsidP="00EE33A3">
            <w:pPr>
              <w:bidi/>
              <w:rPr>
                <w:rFonts w:hAnsi="MS Gothic"/>
                <w:color w:val="404040" w:themeColor="text1" w:themeTint="BF"/>
                <w:sz w:val="20"/>
              </w:rPr>
            </w:pPr>
            <w:r>
              <w:rPr>
                <w:rFonts w:hAnsi="MS Gothic"/>
                <w:color w:val="404040" w:themeColor="text1" w:themeTint="BF"/>
                <w:sz w:val="20"/>
              </w:rPr>
              <w:t>006798775</w:t>
            </w:r>
          </w:p>
        </w:tc>
        <w:tc>
          <w:tcPr>
            <w:tcW w:w="2769" w:type="pct"/>
          </w:tcPr>
          <w:p w14:paraId="2D1CD5F8" w14:textId="43C41A08" w:rsidR="00EE33A3" w:rsidRDefault="0089249B" w:rsidP="00EE33A3">
            <w:pPr>
              <w:bidi/>
            </w:pPr>
            <w:r>
              <w:t>Gila Odes</w:t>
            </w:r>
          </w:p>
        </w:tc>
      </w:tr>
    </w:tbl>
    <w:p w14:paraId="69CBD192" w14:textId="5D793783" w:rsidR="0011722A" w:rsidRDefault="0011722A" w:rsidP="00EE33A3">
      <w:pPr>
        <w:pStyle w:val="Subtitle"/>
        <w:bidi/>
        <w:spacing w:before="60" w:after="360" w:line="240" w:lineRule="auto"/>
        <w:contextualSpacing/>
        <w:rPr>
          <w:rFonts w:ascii="Arial" w:hAnsi="Arial" w:cs="Arial"/>
          <w:sz w:val="32"/>
          <w:szCs w:val="32"/>
          <w:rtl/>
          <w:lang w:bidi="he-IL"/>
        </w:rPr>
      </w:pPr>
      <w:r w:rsidRPr="00A016D7">
        <w:rPr>
          <w:rFonts w:ascii="Arial" w:hAnsi="Arial" w:cs="Arial"/>
          <w:sz w:val="32"/>
          <w:szCs w:val="32"/>
          <w:rtl/>
          <w:lang w:bidi="he-IL"/>
        </w:rPr>
        <w:t xml:space="preserve"> </w:t>
      </w:r>
    </w:p>
    <w:p w14:paraId="4B33BC8A" w14:textId="65F644CE" w:rsidR="0011722A" w:rsidRPr="0011722A" w:rsidRDefault="0011722A">
      <w:pPr>
        <w:pStyle w:val="Heading1"/>
        <w:bidi/>
        <w:rPr>
          <w:rFonts w:ascii="Arial" w:hAnsi="Arial" w:cs="Arial"/>
          <w:caps/>
          <w:color w:val="000000" w:themeColor="text1"/>
          <w:szCs w:val="32"/>
          <w:rtl/>
          <w:lang w:bidi="he-IL"/>
        </w:rPr>
        <w:pPrChange w:id="3" w:author="Michal Davidson (midavids)" w:date="2018-02-15T10:33:00Z">
          <w:pPr/>
        </w:pPrChange>
      </w:pPr>
    </w:p>
    <w:p w14:paraId="6D902769" w14:textId="43ECEA42" w:rsidR="00A016D7" w:rsidRDefault="00A016D7" w:rsidP="00691896">
      <w:pPr>
        <w:bidi/>
        <w:rPr>
          <w:lang w:bidi="he-IL"/>
        </w:rPr>
      </w:pPr>
    </w:p>
    <w:p w14:paraId="72E3CE20" w14:textId="28678DE6" w:rsidR="00014628" w:rsidRDefault="00014628" w:rsidP="00014628">
      <w:pPr>
        <w:bidi/>
        <w:rPr>
          <w:lang w:bidi="he-IL"/>
        </w:rPr>
      </w:pPr>
    </w:p>
    <w:p w14:paraId="27BB762A" w14:textId="5DB0F948" w:rsidR="00014628" w:rsidRDefault="00014628" w:rsidP="00014628">
      <w:pPr>
        <w:bidi/>
        <w:rPr>
          <w:lang w:bidi="he-IL"/>
        </w:rPr>
      </w:pPr>
    </w:p>
    <w:p w14:paraId="695818B2" w14:textId="73B840D3" w:rsidR="00014628" w:rsidRDefault="00014628" w:rsidP="00014628">
      <w:pPr>
        <w:bidi/>
        <w:rPr>
          <w:lang w:bidi="he-IL"/>
        </w:rPr>
      </w:pPr>
    </w:p>
    <w:p w14:paraId="7E9BC886" w14:textId="3968AFD8" w:rsidR="00014628" w:rsidRDefault="00014628" w:rsidP="00014628">
      <w:pPr>
        <w:bidi/>
        <w:rPr>
          <w:lang w:bidi="he-IL"/>
        </w:rPr>
      </w:pPr>
    </w:p>
    <w:p w14:paraId="002ED25B" w14:textId="1F489B37" w:rsidR="00014628" w:rsidRDefault="00014628" w:rsidP="00014628">
      <w:pPr>
        <w:bidi/>
        <w:rPr>
          <w:lang w:bidi="he-IL"/>
        </w:rPr>
      </w:pPr>
    </w:p>
    <w:p w14:paraId="3F7762A0" w14:textId="620F6D96" w:rsidR="00014628" w:rsidRDefault="00014628" w:rsidP="00014628">
      <w:pPr>
        <w:bidi/>
        <w:rPr>
          <w:lang w:bidi="he-IL"/>
        </w:rPr>
      </w:pPr>
    </w:p>
    <w:p w14:paraId="04EC0F0E" w14:textId="6F0A2D5A" w:rsidR="00014628" w:rsidRDefault="00014628" w:rsidP="00014628">
      <w:pPr>
        <w:bidi/>
        <w:rPr>
          <w:lang w:bidi="he-IL"/>
        </w:rPr>
      </w:pPr>
    </w:p>
    <w:p w14:paraId="747AC868" w14:textId="25674195" w:rsidR="00014628" w:rsidRDefault="00014628" w:rsidP="00014628">
      <w:pPr>
        <w:bidi/>
        <w:rPr>
          <w:lang w:bidi="he-IL"/>
        </w:rPr>
      </w:pPr>
    </w:p>
    <w:p w14:paraId="054BB817" w14:textId="44E1FE5B" w:rsidR="00014628" w:rsidRDefault="00014628" w:rsidP="00014628">
      <w:pPr>
        <w:bidi/>
        <w:rPr>
          <w:lang w:bidi="he-IL"/>
        </w:rPr>
      </w:pPr>
    </w:p>
    <w:p w14:paraId="2CE7C526" w14:textId="5282FF59" w:rsidR="00014628" w:rsidRDefault="00014628" w:rsidP="00014628">
      <w:pPr>
        <w:bidi/>
        <w:rPr>
          <w:lang w:bidi="he-IL"/>
        </w:rPr>
      </w:pPr>
    </w:p>
    <w:p w14:paraId="068ACA2F" w14:textId="157B202E" w:rsidR="00014628" w:rsidRDefault="00014628" w:rsidP="00014628">
      <w:pPr>
        <w:bidi/>
        <w:rPr>
          <w:lang w:bidi="he-IL"/>
        </w:rPr>
      </w:pPr>
    </w:p>
    <w:p w14:paraId="2F8E338B" w14:textId="7D5C2320" w:rsidR="00014628" w:rsidRDefault="00014628" w:rsidP="00014628">
      <w:pPr>
        <w:bidi/>
        <w:rPr>
          <w:lang w:bidi="he-IL"/>
        </w:rPr>
      </w:pPr>
    </w:p>
    <w:p w14:paraId="52BC7557" w14:textId="22EE680B" w:rsidR="00014628" w:rsidRDefault="00014628" w:rsidP="00014628">
      <w:pPr>
        <w:bidi/>
        <w:rPr>
          <w:lang w:bidi="he-IL"/>
        </w:rPr>
      </w:pPr>
    </w:p>
    <w:p w14:paraId="2F1A34E1" w14:textId="1B6B6F23" w:rsidR="00014628" w:rsidRDefault="00014628" w:rsidP="00014628">
      <w:pPr>
        <w:bidi/>
        <w:rPr>
          <w:lang w:bidi="he-IL"/>
        </w:rPr>
      </w:pPr>
    </w:p>
    <w:p w14:paraId="03934B90" w14:textId="44C68F7B" w:rsidR="00014628" w:rsidRDefault="00014628" w:rsidP="00014628">
      <w:pPr>
        <w:bidi/>
        <w:rPr>
          <w:lang w:bidi="he-IL"/>
        </w:rPr>
      </w:pPr>
    </w:p>
    <w:p w14:paraId="107B360E" w14:textId="61D57ECA" w:rsidR="00014628" w:rsidRDefault="00014628" w:rsidP="00014628">
      <w:pPr>
        <w:bidi/>
        <w:rPr>
          <w:lang w:bidi="he-IL"/>
        </w:rPr>
      </w:pPr>
    </w:p>
    <w:p w14:paraId="566E0511" w14:textId="55C5366A" w:rsidR="00014628" w:rsidRDefault="00014628" w:rsidP="00014628">
      <w:pPr>
        <w:bidi/>
        <w:rPr>
          <w:lang w:bidi="he-IL"/>
        </w:rPr>
      </w:pPr>
    </w:p>
    <w:p w14:paraId="09C5672A" w14:textId="751363E3" w:rsidR="00014628" w:rsidRDefault="00014628" w:rsidP="00014628">
      <w:pPr>
        <w:bidi/>
        <w:rPr>
          <w:lang w:bidi="he-IL"/>
        </w:rPr>
      </w:pPr>
    </w:p>
    <w:p w14:paraId="03EBED0F" w14:textId="0CF21A04" w:rsidR="00014628" w:rsidRDefault="00014628" w:rsidP="00014628">
      <w:pPr>
        <w:bidi/>
        <w:rPr>
          <w:lang w:bidi="he-IL"/>
        </w:rPr>
      </w:pPr>
    </w:p>
    <w:p w14:paraId="3EDCBC75" w14:textId="08D70829" w:rsidR="00014628" w:rsidRDefault="00014628" w:rsidP="00014628">
      <w:pPr>
        <w:bidi/>
        <w:jc w:val="right"/>
        <w:rPr>
          <w:b/>
          <w:bCs/>
          <w:lang w:bidi="he-IL"/>
        </w:rPr>
      </w:pPr>
      <w:r>
        <w:rPr>
          <w:b/>
          <w:bCs/>
          <w:lang w:bidi="he-IL"/>
        </w:rPr>
        <w:lastRenderedPageBreak/>
        <w:t xml:space="preserve">Question 1 – cars </w:t>
      </w:r>
      <w:proofErr w:type="spellStart"/>
      <w:r>
        <w:rPr>
          <w:b/>
          <w:bCs/>
          <w:lang w:bidi="he-IL"/>
        </w:rPr>
        <w:t>challange</w:t>
      </w:r>
      <w:proofErr w:type="spellEnd"/>
    </w:p>
    <w:p w14:paraId="0EB19AAB" w14:textId="737867CE" w:rsidR="00014628" w:rsidRPr="00014628" w:rsidRDefault="00014628" w:rsidP="00014628">
      <w:pPr>
        <w:bidi/>
        <w:jc w:val="right"/>
        <w:rPr>
          <w:lang w:bidi="he-IL"/>
        </w:rPr>
      </w:pPr>
      <w:r>
        <w:rPr>
          <w:lang w:bidi="he-IL"/>
        </w:rPr>
        <w:t>The code we used to decrypt the code in the secret file was:</w:t>
      </w:r>
    </w:p>
    <w:p w14:paraId="5F95E274" w14:textId="77777777" w:rsidR="00014628" w:rsidRDefault="00014628" w:rsidP="00014628">
      <w:pPr>
        <w:bidi/>
        <w:jc w:val="right"/>
        <w:rPr>
          <w:b/>
          <w:bCs/>
          <w:lang w:bidi="he-IL"/>
        </w:rPr>
      </w:pPr>
    </w:p>
    <w:p w14:paraId="79A159AD" w14:textId="711A4AF9" w:rsidR="000A6D22" w:rsidRDefault="00014628" w:rsidP="00014628">
      <w:pPr>
        <w:bidi/>
        <w:jc w:val="right"/>
        <w:rPr>
          <w:lang w:bidi="he-IL"/>
        </w:rPr>
      </w:pPr>
      <w:r>
        <w:rPr>
          <w:b/>
          <w:bCs/>
          <w:noProof/>
          <w:lang w:bidi="he-IL"/>
        </w:rPr>
        <mc:AlternateContent>
          <mc:Choice Requires="wps">
            <w:drawing>
              <wp:anchor distT="0" distB="0" distL="114300" distR="114300" simplePos="0" relativeHeight="251669504" behindDoc="1" locked="0" layoutInCell="1" allowOverlap="1" wp14:anchorId="459C1A2B" wp14:editId="7154253E">
                <wp:simplePos x="0" y="0"/>
                <wp:positionH relativeFrom="column">
                  <wp:posOffset>-451485</wp:posOffset>
                </wp:positionH>
                <wp:positionV relativeFrom="paragraph">
                  <wp:posOffset>0</wp:posOffset>
                </wp:positionV>
                <wp:extent cx="6953250" cy="6010275"/>
                <wp:effectExtent l="0" t="0" r="19050" b="28575"/>
                <wp:wrapTopAndBottom/>
                <wp:docPr id="11" name="Text Box 11"/>
                <wp:cNvGraphicFramePr/>
                <a:graphic xmlns:a="http://schemas.openxmlformats.org/drawingml/2006/main">
                  <a:graphicData uri="http://schemas.microsoft.com/office/word/2010/wordprocessingShape">
                    <wps:wsp>
                      <wps:cNvSpPr txBox="1"/>
                      <wps:spPr>
                        <a:xfrm>
                          <a:off x="0" y="0"/>
                          <a:ext cx="6953250" cy="6010275"/>
                        </a:xfrm>
                        <a:prstGeom prst="rect">
                          <a:avLst/>
                        </a:prstGeom>
                        <a:solidFill>
                          <a:schemeClr val="lt1"/>
                        </a:solidFill>
                        <a:ln w="6350">
                          <a:solidFill>
                            <a:prstClr val="black"/>
                          </a:solidFill>
                        </a:ln>
                      </wps:spPr>
                      <wps:txbx>
                        <w:txbxContent>
                          <w:p w14:paraId="219C1F58" w14:textId="77777777" w:rsidR="00014628" w:rsidRDefault="00014628" w:rsidP="00014628">
                            <w:r>
                              <w:t xml:space="preserve">from __future__ import </w:t>
                            </w:r>
                            <w:proofErr w:type="spellStart"/>
                            <w:r>
                              <w:t>print_function</w:t>
                            </w:r>
                            <w:proofErr w:type="spellEnd"/>
                            <w:r>
                              <w:t xml:space="preserve">  </w:t>
                            </w:r>
                          </w:p>
                          <w:p w14:paraId="7D6B49CF" w14:textId="77777777" w:rsidR="00014628" w:rsidRDefault="00014628" w:rsidP="00014628">
                            <w:r>
                              <w:t xml:space="preserve">import </w:t>
                            </w:r>
                            <w:proofErr w:type="spellStart"/>
                            <w:r>
                              <w:t>Crypto.Cipher.AES</w:t>
                            </w:r>
                            <w:proofErr w:type="spellEnd"/>
                            <w:r>
                              <w:t xml:space="preserve"> as AES</w:t>
                            </w:r>
                          </w:p>
                          <w:p w14:paraId="17FB780C" w14:textId="77777777" w:rsidR="00014628" w:rsidRDefault="00014628" w:rsidP="00014628">
                            <w:r>
                              <w:t xml:space="preserve">import </w:t>
                            </w:r>
                            <w:proofErr w:type="spellStart"/>
                            <w:r>
                              <w:t>hashlib</w:t>
                            </w:r>
                            <w:proofErr w:type="spellEnd"/>
                          </w:p>
                          <w:p w14:paraId="253922ED" w14:textId="77777777" w:rsidR="00014628" w:rsidRDefault="00014628" w:rsidP="00014628">
                            <w:r>
                              <w:t xml:space="preserve">import </w:t>
                            </w:r>
                            <w:proofErr w:type="spellStart"/>
                            <w:r>
                              <w:t>binascii</w:t>
                            </w:r>
                            <w:proofErr w:type="spellEnd"/>
                          </w:p>
                          <w:p w14:paraId="1BFDAB47" w14:textId="77777777" w:rsidR="00014628" w:rsidRDefault="00014628" w:rsidP="00014628"/>
                          <w:p w14:paraId="6DA079B7" w14:textId="77777777" w:rsidR="00014628" w:rsidRDefault="00014628" w:rsidP="00014628">
                            <w:r>
                              <w:t>message = "cd5074fe4adb4c0f61a3b5d0d60d3c7cab751dcff53d82f3c627dd1e5b5f63c0"</w:t>
                            </w:r>
                          </w:p>
                          <w:p w14:paraId="406A40CA" w14:textId="77777777" w:rsidR="00014628" w:rsidRDefault="00014628" w:rsidP="00014628">
                            <w:r>
                              <w:t xml:space="preserve">secret = </w:t>
                            </w:r>
                            <w:proofErr w:type="spellStart"/>
                            <w:proofErr w:type="gramStart"/>
                            <w:r>
                              <w:t>binascii.unhexlify</w:t>
                            </w:r>
                            <w:proofErr w:type="spellEnd"/>
                            <w:proofErr w:type="gramEnd"/>
                            <w:r>
                              <w:t>(message)</w:t>
                            </w:r>
                          </w:p>
                          <w:p w14:paraId="47446105" w14:textId="77777777" w:rsidR="00014628" w:rsidRDefault="00014628" w:rsidP="00014628">
                            <w:proofErr w:type="spellStart"/>
                            <w:r>
                              <w:t>carFile</w:t>
                            </w:r>
                            <w:proofErr w:type="spellEnd"/>
                            <w:r>
                              <w:t xml:space="preserve"> = open("</w:t>
                            </w:r>
                            <w:proofErr w:type="spellStart"/>
                            <w:r>
                              <w:t>ListOfCars.txt","r</w:t>
                            </w:r>
                            <w:proofErr w:type="spellEnd"/>
                            <w:r>
                              <w:t>")</w:t>
                            </w:r>
                          </w:p>
                          <w:p w14:paraId="254ADC47" w14:textId="77777777" w:rsidR="00014628" w:rsidRDefault="00014628" w:rsidP="00014628">
                            <w:r>
                              <w:t xml:space="preserve">for line in </w:t>
                            </w:r>
                            <w:proofErr w:type="spellStart"/>
                            <w:r>
                              <w:t>carFile</w:t>
                            </w:r>
                            <w:proofErr w:type="spellEnd"/>
                            <w:r>
                              <w:t>:</w:t>
                            </w:r>
                          </w:p>
                          <w:p w14:paraId="43F15301" w14:textId="77777777" w:rsidR="00014628" w:rsidRDefault="00014628" w:rsidP="00014628">
                            <w:r>
                              <w:t xml:space="preserve">    #car = </w:t>
                            </w:r>
                            <w:proofErr w:type="spellStart"/>
                            <w:r>
                              <w:t>carFile.readline</w:t>
                            </w:r>
                            <w:proofErr w:type="spellEnd"/>
                            <w:r>
                              <w:t>()</w:t>
                            </w:r>
                          </w:p>
                          <w:p w14:paraId="1C0A2495" w14:textId="77777777" w:rsidR="00014628" w:rsidRDefault="00014628" w:rsidP="00014628">
                            <w:r>
                              <w:t xml:space="preserve">    print(line)</w:t>
                            </w:r>
                          </w:p>
                          <w:p w14:paraId="4C2A2C17" w14:textId="77777777" w:rsidR="00014628" w:rsidRDefault="00014628" w:rsidP="00014628">
                            <w:r>
                              <w:t xml:space="preserve">    line = </w:t>
                            </w:r>
                            <w:proofErr w:type="spellStart"/>
                            <w:proofErr w:type="gramStart"/>
                            <w:r>
                              <w:t>line.rstrip</w:t>
                            </w:r>
                            <w:proofErr w:type="spellEnd"/>
                            <w:proofErr w:type="gramEnd"/>
                            <w:r>
                              <w:t>()</w:t>
                            </w:r>
                          </w:p>
                          <w:p w14:paraId="08EA3E88" w14:textId="77777777" w:rsidR="00014628" w:rsidRDefault="00014628" w:rsidP="00014628">
                            <w:r>
                              <w:t xml:space="preserve">    </w:t>
                            </w:r>
                            <w:proofErr w:type="spellStart"/>
                            <w:r>
                              <w:t>carBackwards</w:t>
                            </w:r>
                            <w:proofErr w:type="spellEnd"/>
                            <w:r>
                              <w:t xml:space="preserve"> = line</w:t>
                            </w:r>
                            <w:proofErr w:type="gramStart"/>
                            <w:r>
                              <w:t>[::</w:t>
                            </w:r>
                            <w:proofErr w:type="gramEnd"/>
                            <w:r>
                              <w:t>-1]</w:t>
                            </w:r>
                          </w:p>
                          <w:p w14:paraId="1D6DA885" w14:textId="77777777" w:rsidR="00014628" w:rsidRDefault="00014628" w:rsidP="00014628">
                            <w:r>
                              <w:t xml:space="preserve">    </w:t>
                            </w:r>
                            <w:proofErr w:type="gramStart"/>
                            <w:r>
                              <w:t>print(</w:t>
                            </w:r>
                            <w:proofErr w:type="gramEnd"/>
                            <w:r>
                              <w:t xml:space="preserve">line + </w:t>
                            </w:r>
                            <w:proofErr w:type="spellStart"/>
                            <w:r>
                              <w:t>carBackwards</w:t>
                            </w:r>
                            <w:proofErr w:type="spellEnd"/>
                            <w:r>
                              <w:t xml:space="preserve"> + "JCT2020")</w:t>
                            </w:r>
                          </w:p>
                          <w:p w14:paraId="12E6CA3D" w14:textId="77777777" w:rsidR="00014628" w:rsidRDefault="00014628" w:rsidP="00014628">
                            <w:r>
                              <w:t xml:space="preserve">    sec = </w:t>
                            </w:r>
                            <w:proofErr w:type="gramStart"/>
                            <w:r>
                              <w:t>hashlib.sha</w:t>
                            </w:r>
                            <w:proofErr w:type="gramEnd"/>
                            <w:r>
                              <w:t xml:space="preserve">256(line + </w:t>
                            </w:r>
                            <w:proofErr w:type="spellStart"/>
                            <w:r>
                              <w:t>carBackwards</w:t>
                            </w:r>
                            <w:proofErr w:type="spellEnd"/>
                            <w:r>
                              <w:t xml:space="preserve"> + "JCT2020").digest()</w:t>
                            </w:r>
                          </w:p>
                          <w:p w14:paraId="3AE94A6C" w14:textId="77777777" w:rsidR="00014628" w:rsidRDefault="00014628" w:rsidP="00014628">
                            <w:r>
                              <w:t xml:space="preserve">    print(sec)</w:t>
                            </w:r>
                          </w:p>
                          <w:p w14:paraId="22D8D6EB" w14:textId="77777777" w:rsidR="00014628" w:rsidRDefault="00014628" w:rsidP="00014628">
                            <w:r>
                              <w:t xml:space="preserve">   # cipher = </w:t>
                            </w:r>
                            <w:proofErr w:type="spellStart"/>
                            <w:proofErr w:type="gramStart"/>
                            <w:r>
                              <w:t>AES.new</w:t>
                            </w:r>
                            <w:proofErr w:type="spellEnd"/>
                            <w:r>
                              <w:t>(</w:t>
                            </w:r>
                            <w:proofErr w:type="gramEnd"/>
                            <w:r>
                              <w:t>AES.MODE_ECB, sec)</w:t>
                            </w:r>
                          </w:p>
                          <w:p w14:paraId="73B9CC5C" w14:textId="77777777" w:rsidR="00014628" w:rsidRDefault="00014628" w:rsidP="00014628">
                            <w:r>
                              <w:t xml:space="preserve">    cipher = </w:t>
                            </w:r>
                            <w:proofErr w:type="spellStart"/>
                            <w:proofErr w:type="gramStart"/>
                            <w:r>
                              <w:t>AES.new</w:t>
                            </w:r>
                            <w:proofErr w:type="spellEnd"/>
                            <w:r>
                              <w:t>(</w:t>
                            </w:r>
                            <w:proofErr w:type="gramEnd"/>
                            <w:r>
                              <w:t>sec, AES.MODE_ECB)</w:t>
                            </w:r>
                          </w:p>
                          <w:p w14:paraId="39E1E134" w14:textId="77777777" w:rsidR="00014628" w:rsidRDefault="00014628" w:rsidP="00014628">
                            <w:r>
                              <w:t xml:space="preserve">    </w:t>
                            </w:r>
                            <w:proofErr w:type="spellStart"/>
                            <w:r>
                              <w:t>decMessage</w:t>
                            </w:r>
                            <w:proofErr w:type="spellEnd"/>
                            <w:r>
                              <w:t xml:space="preserve"> = </w:t>
                            </w:r>
                            <w:proofErr w:type="spellStart"/>
                            <w:proofErr w:type="gramStart"/>
                            <w:r>
                              <w:t>cipher.decrypt</w:t>
                            </w:r>
                            <w:proofErr w:type="spellEnd"/>
                            <w:proofErr w:type="gramEnd"/>
                            <w:r>
                              <w:t>(secret)</w:t>
                            </w:r>
                          </w:p>
                          <w:p w14:paraId="246FD9ED" w14:textId="2989646E" w:rsidR="006D2930" w:rsidRDefault="00014628" w:rsidP="00014628">
                            <w:r>
                              <w:t xml:space="preserve">    </w:t>
                            </w:r>
                            <w:proofErr w:type="gramStart"/>
                            <w:r>
                              <w:t>print(</w:t>
                            </w:r>
                            <w:proofErr w:type="gramEnd"/>
                            <w:r>
                              <w:t xml:space="preserve">"Decrypted message is %s" % </w:t>
                            </w:r>
                            <w:proofErr w:type="spellStart"/>
                            <w:r>
                              <w:t>decMessage</w:t>
                            </w:r>
                            <w:proofErr w:type="spellEnd"/>
                            <w:r>
                              <w:t>)</w:t>
                            </w:r>
                            <w:r w:rsidR="006D293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C1A2B" id="_x0000_t202" coordsize="21600,21600" o:spt="202" path="m,l,21600r21600,l21600,xe">
                <v:stroke joinstyle="miter"/>
                <v:path gradientshapeok="t" o:connecttype="rect"/>
              </v:shapetype>
              <v:shape id="Text Box 11" o:spid="_x0000_s1026" type="#_x0000_t202" style="position:absolute;margin-left:-35.55pt;margin-top:0;width:547.5pt;height:473.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" fillcolor="white [3201]" strokeweight=".5pt">
                <v:textbox>
                  <w:txbxContent>
                    <w:p w14:paraId="219C1F58" w14:textId="77777777" w:rsidR="00014628" w:rsidRDefault="00014628" w:rsidP="00014628">
                      <w:r>
                        <w:t xml:space="preserve">from __future__ import </w:t>
                      </w:r>
                      <w:proofErr w:type="spellStart"/>
                      <w:r>
                        <w:t>print_function</w:t>
                      </w:r>
                      <w:proofErr w:type="spellEnd"/>
                      <w:r>
                        <w:t xml:space="preserve">  </w:t>
                      </w:r>
                    </w:p>
                    <w:p w14:paraId="7D6B49CF" w14:textId="77777777" w:rsidR="00014628" w:rsidRDefault="00014628" w:rsidP="00014628">
                      <w:r>
                        <w:t xml:space="preserve">import </w:t>
                      </w:r>
                      <w:proofErr w:type="spellStart"/>
                      <w:r>
                        <w:t>Crypto.Cipher.AES</w:t>
                      </w:r>
                      <w:proofErr w:type="spellEnd"/>
                      <w:r>
                        <w:t xml:space="preserve"> as AES</w:t>
                      </w:r>
                    </w:p>
                    <w:p w14:paraId="17FB780C" w14:textId="77777777" w:rsidR="00014628" w:rsidRDefault="00014628" w:rsidP="00014628">
                      <w:r>
                        <w:t xml:space="preserve">import </w:t>
                      </w:r>
                      <w:proofErr w:type="spellStart"/>
                      <w:r>
                        <w:t>hashlib</w:t>
                      </w:r>
                      <w:proofErr w:type="spellEnd"/>
                    </w:p>
                    <w:p w14:paraId="253922ED" w14:textId="77777777" w:rsidR="00014628" w:rsidRDefault="00014628" w:rsidP="00014628">
                      <w:r>
                        <w:t xml:space="preserve">import </w:t>
                      </w:r>
                      <w:proofErr w:type="spellStart"/>
                      <w:r>
                        <w:t>binascii</w:t>
                      </w:r>
                      <w:proofErr w:type="spellEnd"/>
                    </w:p>
                    <w:p w14:paraId="1BFDAB47" w14:textId="77777777" w:rsidR="00014628" w:rsidRDefault="00014628" w:rsidP="00014628"/>
                    <w:p w14:paraId="6DA079B7" w14:textId="77777777" w:rsidR="00014628" w:rsidRDefault="00014628" w:rsidP="00014628">
                      <w:r>
                        <w:t>message = "cd5074fe4adb4c0f61a3b5d0d60d3c7cab751dcff53d82f3c627dd1e5b5f63c0"</w:t>
                      </w:r>
                    </w:p>
                    <w:p w14:paraId="406A40CA" w14:textId="77777777" w:rsidR="00014628" w:rsidRDefault="00014628" w:rsidP="00014628">
                      <w:r>
                        <w:t xml:space="preserve">secret = </w:t>
                      </w:r>
                      <w:proofErr w:type="spellStart"/>
                      <w:proofErr w:type="gramStart"/>
                      <w:r>
                        <w:t>binascii.unhexlify</w:t>
                      </w:r>
                      <w:proofErr w:type="spellEnd"/>
                      <w:proofErr w:type="gramEnd"/>
                      <w:r>
                        <w:t>(message)</w:t>
                      </w:r>
                    </w:p>
                    <w:p w14:paraId="47446105" w14:textId="77777777" w:rsidR="00014628" w:rsidRDefault="00014628" w:rsidP="00014628">
                      <w:proofErr w:type="spellStart"/>
                      <w:r>
                        <w:t>carFile</w:t>
                      </w:r>
                      <w:proofErr w:type="spellEnd"/>
                      <w:r>
                        <w:t xml:space="preserve"> = open("</w:t>
                      </w:r>
                      <w:proofErr w:type="spellStart"/>
                      <w:r>
                        <w:t>ListOfCars.txt","r</w:t>
                      </w:r>
                      <w:proofErr w:type="spellEnd"/>
                      <w:r>
                        <w:t>")</w:t>
                      </w:r>
                    </w:p>
                    <w:p w14:paraId="254ADC47" w14:textId="77777777" w:rsidR="00014628" w:rsidRDefault="00014628" w:rsidP="00014628">
                      <w:r>
                        <w:t xml:space="preserve">for line in </w:t>
                      </w:r>
                      <w:proofErr w:type="spellStart"/>
                      <w:r>
                        <w:t>carFile</w:t>
                      </w:r>
                      <w:proofErr w:type="spellEnd"/>
                      <w:r>
                        <w:t>:</w:t>
                      </w:r>
                    </w:p>
                    <w:p w14:paraId="43F15301" w14:textId="77777777" w:rsidR="00014628" w:rsidRDefault="00014628" w:rsidP="00014628">
                      <w:r>
                        <w:t xml:space="preserve">    #car = </w:t>
                      </w:r>
                      <w:proofErr w:type="spellStart"/>
                      <w:r>
                        <w:t>carFile.readline</w:t>
                      </w:r>
                      <w:proofErr w:type="spellEnd"/>
                      <w:r>
                        <w:t>()</w:t>
                      </w:r>
                    </w:p>
                    <w:p w14:paraId="1C0A2495" w14:textId="77777777" w:rsidR="00014628" w:rsidRDefault="00014628" w:rsidP="00014628">
                      <w:r>
                        <w:t xml:space="preserve">    print(line)</w:t>
                      </w:r>
                    </w:p>
                    <w:p w14:paraId="4C2A2C17" w14:textId="77777777" w:rsidR="00014628" w:rsidRDefault="00014628" w:rsidP="00014628">
                      <w:r>
                        <w:t xml:space="preserve">    line = </w:t>
                      </w:r>
                      <w:proofErr w:type="spellStart"/>
                      <w:proofErr w:type="gramStart"/>
                      <w:r>
                        <w:t>line.rstrip</w:t>
                      </w:r>
                      <w:proofErr w:type="spellEnd"/>
                      <w:proofErr w:type="gramEnd"/>
                      <w:r>
                        <w:t>()</w:t>
                      </w:r>
                    </w:p>
                    <w:p w14:paraId="08EA3E88" w14:textId="77777777" w:rsidR="00014628" w:rsidRDefault="00014628" w:rsidP="00014628">
                      <w:r>
                        <w:t xml:space="preserve">    </w:t>
                      </w:r>
                      <w:proofErr w:type="spellStart"/>
                      <w:r>
                        <w:t>carBackwards</w:t>
                      </w:r>
                      <w:proofErr w:type="spellEnd"/>
                      <w:r>
                        <w:t xml:space="preserve"> = line</w:t>
                      </w:r>
                      <w:proofErr w:type="gramStart"/>
                      <w:r>
                        <w:t>[::</w:t>
                      </w:r>
                      <w:proofErr w:type="gramEnd"/>
                      <w:r>
                        <w:t>-1]</w:t>
                      </w:r>
                    </w:p>
                    <w:p w14:paraId="1D6DA885" w14:textId="77777777" w:rsidR="00014628" w:rsidRDefault="00014628" w:rsidP="00014628">
                      <w:r>
                        <w:t xml:space="preserve">    </w:t>
                      </w:r>
                      <w:proofErr w:type="gramStart"/>
                      <w:r>
                        <w:t>print(</w:t>
                      </w:r>
                      <w:proofErr w:type="gramEnd"/>
                      <w:r>
                        <w:t xml:space="preserve">line + </w:t>
                      </w:r>
                      <w:proofErr w:type="spellStart"/>
                      <w:r>
                        <w:t>carBackwards</w:t>
                      </w:r>
                      <w:proofErr w:type="spellEnd"/>
                      <w:r>
                        <w:t xml:space="preserve"> + "JCT2020")</w:t>
                      </w:r>
                    </w:p>
                    <w:p w14:paraId="12E6CA3D" w14:textId="77777777" w:rsidR="00014628" w:rsidRDefault="00014628" w:rsidP="00014628">
                      <w:r>
                        <w:t xml:space="preserve">    sec = </w:t>
                      </w:r>
                      <w:proofErr w:type="gramStart"/>
                      <w:r>
                        <w:t>hashlib.sha</w:t>
                      </w:r>
                      <w:proofErr w:type="gramEnd"/>
                      <w:r>
                        <w:t xml:space="preserve">256(line + </w:t>
                      </w:r>
                      <w:proofErr w:type="spellStart"/>
                      <w:r>
                        <w:t>carBackwards</w:t>
                      </w:r>
                      <w:proofErr w:type="spellEnd"/>
                      <w:r>
                        <w:t xml:space="preserve"> + "JCT2020").digest()</w:t>
                      </w:r>
                    </w:p>
                    <w:p w14:paraId="3AE94A6C" w14:textId="77777777" w:rsidR="00014628" w:rsidRDefault="00014628" w:rsidP="00014628">
                      <w:r>
                        <w:t xml:space="preserve">    print(sec)</w:t>
                      </w:r>
                    </w:p>
                    <w:p w14:paraId="22D8D6EB" w14:textId="77777777" w:rsidR="00014628" w:rsidRDefault="00014628" w:rsidP="00014628">
                      <w:r>
                        <w:t xml:space="preserve">   # cipher = </w:t>
                      </w:r>
                      <w:proofErr w:type="spellStart"/>
                      <w:proofErr w:type="gramStart"/>
                      <w:r>
                        <w:t>AES.new</w:t>
                      </w:r>
                      <w:proofErr w:type="spellEnd"/>
                      <w:r>
                        <w:t>(</w:t>
                      </w:r>
                      <w:proofErr w:type="gramEnd"/>
                      <w:r>
                        <w:t>AES.MODE_ECB, sec)</w:t>
                      </w:r>
                    </w:p>
                    <w:p w14:paraId="73B9CC5C" w14:textId="77777777" w:rsidR="00014628" w:rsidRDefault="00014628" w:rsidP="00014628">
                      <w:r>
                        <w:t xml:space="preserve">    cipher = </w:t>
                      </w:r>
                      <w:proofErr w:type="spellStart"/>
                      <w:proofErr w:type="gramStart"/>
                      <w:r>
                        <w:t>AES.new</w:t>
                      </w:r>
                      <w:proofErr w:type="spellEnd"/>
                      <w:r>
                        <w:t>(</w:t>
                      </w:r>
                      <w:proofErr w:type="gramEnd"/>
                      <w:r>
                        <w:t>sec, AES.MODE_ECB)</w:t>
                      </w:r>
                    </w:p>
                    <w:p w14:paraId="39E1E134" w14:textId="77777777" w:rsidR="00014628" w:rsidRDefault="00014628" w:rsidP="00014628">
                      <w:r>
                        <w:t xml:space="preserve">    </w:t>
                      </w:r>
                      <w:proofErr w:type="spellStart"/>
                      <w:r>
                        <w:t>decMessage</w:t>
                      </w:r>
                      <w:proofErr w:type="spellEnd"/>
                      <w:r>
                        <w:t xml:space="preserve"> = </w:t>
                      </w:r>
                      <w:proofErr w:type="spellStart"/>
                      <w:proofErr w:type="gramStart"/>
                      <w:r>
                        <w:t>cipher.decrypt</w:t>
                      </w:r>
                      <w:proofErr w:type="spellEnd"/>
                      <w:proofErr w:type="gramEnd"/>
                      <w:r>
                        <w:t>(secret)</w:t>
                      </w:r>
                    </w:p>
                    <w:p w14:paraId="246FD9ED" w14:textId="2989646E" w:rsidR="006D2930" w:rsidRDefault="00014628" w:rsidP="00014628">
                      <w:r>
                        <w:t xml:space="preserve">    </w:t>
                      </w:r>
                      <w:proofErr w:type="gramStart"/>
                      <w:r>
                        <w:t>print(</w:t>
                      </w:r>
                      <w:proofErr w:type="gramEnd"/>
                      <w:r>
                        <w:t xml:space="preserve">"Decrypted message is %s" % </w:t>
                      </w:r>
                      <w:proofErr w:type="spellStart"/>
                      <w:r>
                        <w:t>decMessage</w:t>
                      </w:r>
                      <w:proofErr w:type="spellEnd"/>
                      <w:r>
                        <w:t>)</w:t>
                      </w:r>
                      <w:r w:rsidR="006D2930">
                        <w:t xml:space="preserve">    </w:t>
                      </w:r>
                    </w:p>
                  </w:txbxContent>
                </v:textbox>
                <w10:wrap type="topAndBottom"/>
              </v:shape>
            </w:pict>
          </mc:Fallback>
        </mc:AlternateContent>
      </w:r>
    </w:p>
    <w:p w14:paraId="18BB2ACB" w14:textId="7C7643CC" w:rsidR="00014628" w:rsidRDefault="00014628" w:rsidP="00014628">
      <w:pPr>
        <w:bidi/>
        <w:jc w:val="right"/>
        <w:rPr>
          <w:rFonts w:cs="Gisha"/>
          <w:b/>
          <w:bCs/>
          <w:lang w:bidi="he-IL"/>
        </w:rPr>
      </w:pPr>
      <w:r>
        <w:rPr>
          <w:lang w:bidi="he-IL"/>
        </w:rPr>
        <w:t xml:space="preserve">The car used for encryption was </w:t>
      </w:r>
      <w:r>
        <w:rPr>
          <w:b/>
          <w:bCs/>
          <w:lang w:bidi="he-IL"/>
        </w:rPr>
        <w:t>Honda</w:t>
      </w:r>
      <w:r>
        <w:rPr>
          <w:lang w:bidi="he-IL"/>
        </w:rPr>
        <w:t xml:space="preserve"> and the secret message </w:t>
      </w:r>
      <w:proofErr w:type="gramStart"/>
      <w:r>
        <w:rPr>
          <w:lang w:bidi="he-IL"/>
        </w:rPr>
        <w:t xml:space="preserve">is </w:t>
      </w:r>
      <w:r w:rsidRPr="00014628">
        <w:rPr>
          <w:b/>
          <w:bCs/>
          <w:lang w:bidi="he-IL"/>
        </w:rPr>
        <w:t>!!</w:t>
      </w:r>
      <w:proofErr w:type="gramEnd"/>
      <w:r w:rsidRPr="00014628">
        <w:rPr>
          <w:b/>
          <w:bCs/>
          <w:lang w:bidi="he-IL"/>
        </w:rPr>
        <w:t xml:space="preserve"> Cyb3r S3cur1ty @ JCT r0</w:t>
      </w:r>
      <w:proofErr w:type="gramStart"/>
      <w:r w:rsidRPr="00014628">
        <w:rPr>
          <w:b/>
          <w:bCs/>
          <w:lang w:bidi="he-IL"/>
        </w:rPr>
        <w:t>cks</w:t>
      </w:r>
      <w:r w:rsidRPr="00014628">
        <w:rPr>
          <w:rFonts w:cs="Gisha"/>
          <w:b/>
          <w:bCs/>
          <w:lang w:bidi="he-IL"/>
        </w:rPr>
        <w:t xml:space="preserve"> !!</w:t>
      </w:r>
      <w:proofErr w:type="gramEnd"/>
    </w:p>
    <w:p w14:paraId="6013E976" w14:textId="5CF32004" w:rsidR="00014628" w:rsidRDefault="00014628" w:rsidP="00014628">
      <w:pPr>
        <w:bidi/>
        <w:jc w:val="right"/>
        <w:rPr>
          <w:rFonts w:cs="Gisha"/>
          <w:lang w:bidi="he-IL"/>
        </w:rPr>
      </w:pPr>
      <w:r>
        <w:rPr>
          <w:rFonts w:cs="Gisha"/>
          <w:lang w:bidi="he-IL"/>
        </w:rPr>
        <w:t>The output code that is correct is as follows:</w:t>
      </w:r>
    </w:p>
    <w:p w14:paraId="762021D3" w14:textId="5C543189" w:rsidR="00014628" w:rsidRPr="00014628" w:rsidRDefault="00014628" w:rsidP="00014628">
      <w:pPr>
        <w:bidi/>
        <w:jc w:val="right"/>
        <w:rPr>
          <w:lang w:bidi="he-IL"/>
        </w:rPr>
      </w:pPr>
      <w:r>
        <w:rPr>
          <w:noProof/>
          <w:lang w:bidi="he-IL"/>
        </w:rPr>
        <mc:AlternateContent>
          <mc:Choice Requires="wps">
            <w:drawing>
              <wp:anchor distT="0" distB="0" distL="114300" distR="114300" simplePos="0" relativeHeight="251671552" behindDoc="0" locked="0" layoutInCell="1" allowOverlap="1" wp14:anchorId="24FD3C2C" wp14:editId="597D0A06">
                <wp:simplePos x="0" y="0"/>
                <wp:positionH relativeFrom="column">
                  <wp:posOffset>-13335</wp:posOffset>
                </wp:positionH>
                <wp:positionV relativeFrom="paragraph">
                  <wp:posOffset>65405</wp:posOffset>
                </wp:positionV>
                <wp:extent cx="5791200" cy="962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791200" cy="962025"/>
                        </a:xfrm>
                        <a:prstGeom prst="rect">
                          <a:avLst/>
                        </a:prstGeom>
                        <a:solidFill>
                          <a:schemeClr val="lt1"/>
                        </a:solidFill>
                        <a:ln w="6350">
                          <a:solidFill>
                            <a:prstClr val="black"/>
                          </a:solidFill>
                        </a:ln>
                      </wps:spPr>
                      <wps:txbx>
                        <w:txbxContent>
                          <w:p w14:paraId="08BE2254" w14:textId="19CB9DF9" w:rsidR="00014628" w:rsidRDefault="00014628" w:rsidP="00014628">
                            <w:r>
                              <w:t>HondaadnoHJCT2020</w:t>
                            </w:r>
                            <w:r>
                              <w:t xml:space="preserve"> #the hash</w:t>
                            </w:r>
                          </w:p>
                          <w:p w14:paraId="01379948" w14:textId="5915FEC4" w:rsidR="00014628" w:rsidRDefault="00014628" w:rsidP="00014628">
                            <w:r>
                              <w:t xml:space="preserve">aS6%qP </w:t>
                            </w:r>
                            <w:proofErr w:type="spellStart"/>
                            <w:proofErr w:type="gramStart"/>
                            <w:r>
                              <w:t>Hk?c</w:t>
                            </w:r>
                            <w:proofErr w:type="spellEnd"/>
                            <w:proofErr w:type="gramEnd"/>
                            <w:r>
                              <w:t xml:space="preserve"> #aes encryption</w:t>
                            </w:r>
                          </w:p>
                          <w:p w14:paraId="6B11B958" w14:textId="26C71CEF" w:rsidR="00014628" w:rsidRDefault="00014628" w:rsidP="00014628">
                            <w:r>
                              <w:t xml:space="preserve">Decrypted message </w:t>
                            </w:r>
                            <w:proofErr w:type="gramStart"/>
                            <w:r>
                              <w:t>is !!</w:t>
                            </w:r>
                            <w:proofErr w:type="gramEnd"/>
                            <w:r>
                              <w:t xml:space="preserve"> Cyb3r S3cur1ty @ JCT r0</w:t>
                            </w:r>
                            <w:proofErr w:type="gramStart"/>
                            <w:r>
                              <w:t>cks !!</w:t>
                            </w:r>
                            <w:proofErr w:type="gramEnd"/>
                            <w:r>
                              <w:t xml:space="preserve">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D3C2C" id="Text Box 6" o:spid="_x0000_s1027" type="#_x0000_t202" style="position:absolute;margin-left:-1.05pt;margin-top:5.15pt;width:456pt;height:75.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" fillcolor="white [3201]" strokeweight=".5pt">
                <v:textbox>
                  <w:txbxContent>
                    <w:p w14:paraId="08BE2254" w14:textId="19CB9DF9" w:rsidR="00014628" w:rsidRDefault="00014628" w:rsidP="00014628">
                      <w:r>
                        <w:t>HondaadnoHJCT2020</w:t>
                      </w:r>
                      <w:r>
                        <w:t xml:space="preserve"> #the hash</w:t>
                      </w:r>
                    </w:p>
                    <w:p w14:paraId="01379948" w14:textId="5915FEC4" w:rsidR="00014628" w:rsidRDefault="00014628" w:rsidP="00014628">
                      <w:r>
                        <w:t xml:space="preserve">aS6%qP </w:t>
                      </w:r>
                      <w:proofErr w:type="spellStart"/>
                      <w:proofErr w:type="gramStart"/>
                      <w:r>
                        <w:t>Hk?c</w:t>
                      </w:r>
                      <w:proofErr w:type="spellEnd"/>
                      <w:proofErr w:type="gramEnd"/>
                      <w:r>
                        <w:t xml:space="preserve"> #aes encryption</w:t>
                      </w:r>
                    </w:p>
                    <w:p w14:paraId="6B11B958" w14:textId="26C71CEF" w:rsidR="00014628" w:rsidRDefault="00014628" w:rsidP="00014628">
                      <w:r>
                        <w:t xml:space="preserve">Decrypted message </w:t>
                      </w:r>
                      <w:proofErr w:type="gramStart"/>
                      <w:r>
                        <w:t>is !!</w:t>
                      </w:r>
                      <w:proofErr w:type="gramEnd"/>
                      <w:r>
                        <w:t xml:space="preserve"> Cyb3r S3cur1ty @ JCT r0</w:t>
                      </w:r>
                      <w:proofErr w:type="gramStart"/>
                      <w:r>
                        <w:t>cks !!</w:t>
                      </w:r>
                      <w:proofErr w:type="gramEnd"/>
                      <w:r>
                        <w:t xml:space="preserve"> #answer</w:t>
                      </w:r>
                    </w:p>
                  </w:txbxContent>
                </v:textbox>
              </v:shape>
            </w:pict>
          </mc:Fallback>
        </mc:AlternateContent>
      </w:r>
    </w:p>
    <w:p w14:paraId="2951C23C" w14:textId="7AE1F199" w:rsidR="000A6D22" w:rsidRDefault="000A6D22" w:rsidP="00691896">
      <w:pPr>
        <w:bidi/>
        <w:jc w:val="right"/>
        <w:rPr>
          <w:b/>
          <w:bCs/>
          <w:lang w:bidi="he-IL"/>
        </w:rPr>
      </w:pPr>
    </w:p>
    <w:p w14:paraId="3A6CB745" w14:textId="6E5C472C" w:rsidR="000A6D22" w:rsidRDefault="000A6D22" w:rsidP="000A6D22">
      <w:pPr>
        <w:bidi/>
        <w:jc w:val="right"/>
        <w:rPr>
          <w:b/>
          <w:bCs/>
          <w:lang w:bidi="he-IL"/>
        </w:rPr>
      </w:pPr>
    </w:p>
    <w:p w14:paraId="34C50E6E" w14:textId="12E943B1" w:rsidR="000A6D22" w:rsidRPr="003C677A" w:rsidRDefault="00691896" w:rsidP="000A6D22">
      <w:pPr>
        <w:bidi/>
        <w:jc w:val="right"/>
        <w:rPr>
          <w:b/>
          <w:bCs/>
          <w:lang w:bidi="he-IL"/>
        </w:rPr>
      </w:pPr>
      <w:r w:rsidRPr="003C677A">
        <w:rPr>
          <w:b/>
          <w:bCs/>
          <w:lang w:bidi="he-IL"/>
        </w:rPr>
        <w:lastRenderedPageBreak/>
        <w:t>Question 2</w:t>
      </w:r>
    </w:p>
    <w:p w14:paraId="4AE3EF0A" w14:textId="05075770" w:rsidR="00B30C9D" w:rsidRDefault="00B30C9D" w:rsidP="00B30C9D">
      <w:pPr>
        <w:bidi/>
        <w:jc w:val="right"/>
        <w:rPr>
          <w:lang w:bidi="he-IL"/>
        </w:rPr>
      </w:pPr>
      <w:r>
        <w:rPr>
          <w:lang w:bidi="he-IL"/>
        </w:rPr>
        <w:t xml:space="preserve">In order to work out which was the untampered message file we </w:t>
      </w:r>
      <w:proofErr w:type="gramStart"/>
      <w:r>
        <w:rPr>
          <w:lang w:bidi="he-IL"/>
        </w:rPr>
        <w:t>used</w:t>
      </w:r>
      <w:r w:rsidR="00B8440F">
        <w:rPr>
          <w:lang w:bidi="he-IL"/>
        </w:rPr>
        <w:t xml:space="preserve"> </w:t>
      </w:r>
      <w:r w:rsidR="00B8440F">
        <w:rPr>
          <w:rFonts w:ascii="Calibri" w:hAnsi="Calibri" w:cs="Calibri"/>
          <w:sz w:val="22"/>
          <w:szCs w:val="22"/>
          <w:lang w:val="en-ZA" w:bidi="he-IL"/>
        </w:rPr>
        <w:t>”diff</w:t>
      </w:r>
      <w:proofErr w:type="gramEnd"/>
      <w:r w:rsidR="00B8440F">
        <w:rPr>
          <w:rFonts w:ascii="Calibri" w:hAnsi="Calibri" w:cs="Calibri"/>
          <w:sz w:val="22"/>
          <w:szCs w:val="22"/>
          <w:lang w:val="en-ZA" w:bidi="he-IL"/>
        </w:rPr>
        <w:t xml:space="preserve"> ./message ./</w:t>
      </w:r>
      <w:proofErr w:type="spellStart"/>
      <w:r w:rsidR="00B8440F">
        <w:rPr>
          <w:rFonts w:ascii="Calibri" w:hAnsi="Calibri" w:cs="Calibri"/>
          <w:sz w:val="22"/>
          <w:szCs w:val="22"/>
          <w:lang w:val="en-ZA" w:bidi="he-IL"/>
        </w:rPr>
        <w:t>message_dec</w:t>
      </w:r>
      <w:proofErr w:type="spellEnd"/>
      <w:r w:rsidR="00B8440F">
        <w:rPr>
          <w:rFonts w:ascii="Calibri" w:hAnsi="Calibri" w:cs="Calibri"/>
          <w:sz w:val="22"/>
          <w:szCs w:val="22"/>
          <w:lang w:val="en-ZA" w:bidi="he-IL"/>
        </w:rPr>
        <w:t>”</w:t>
      </w:r>
    </w:p>
    <w:p w14:paraId="0A07B066" w14:textId="3E2469E2" w:rsidR="00691896" w:rsidRDefault="00B30C9D" w:rsidP="00691896">
      <w:pPr>
        <w:bidi/>
        <w:jc w:val="right"/>
        <w:rPr>
          <w:lang w:bidi="he-IL"/>
        </w:rPr>
      </w:pPr>
      <w:r>
        <w:rPr>
          <w:noProof/>
          <w:lang w:bidi="he-IL"/>
        </w:rPr>
        <mc:AlternateContent>
          <mc:Choice Requires="wps">
            <w:drawing>
              <wp:anchor distT="0" distB="0" distL="114300" distR="114300" simplePos="0" relativeHeight="251662336" behindDoc="0" locked="0" layoutInCell="1" allowOverlap="1" wp14:anchorId="276FF8CD" wp14:editId="0A42EA52">
                <wp:simplePos x="0" y="0"/>
                <wp:positionH relativeFrom="column">
                  <wp:posOffset>2044065</wp:posOffset>
                </wp:positionH>
                <wp:positionV relativeFrom="paragraph">
                  <wp:posOffset>8255</wp:posOffset>
                </wp:positionV>
                <wp:extent cx="3057525" cy="942975"/>
                <wp:effectExtent l="0" t="0" r="66675" b="28575"/>
                <wp:wrapNone/>
                <wp:docPr id="7" name="Rectangle: Folded Corner 7"/>
                <wp:cNvGraphicFramePr/>
                <a:graphic xmlns:a="http://schemas.openxmlformats.org/drawingml/2006/main">
                  <a:graphicData uri="http://schemas.microsoft.com/office/word/2010/wordprocessingShape">
                    <wps:wsp>
                      <wps:cNvSpPr/>
                      <wps:spPr>
                        <a:xfrm>
                          <a:off x="0" y="0"/>
                          <a:ext cx="3057525" cy="942975"/>
                        </a:xfrm>
                        <a:prstGeom prst="foldedCorne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6EBF7D" w14:textId="0B59DB59" w:rsidR="006D2930" w:rsidRDefault="006D2930" w:rsidP="00B30C9D">
                            <w:pPr>
                              <w:jc w:val="center"/>
                              <w:rPr>
                                <w:lang w:val="en-ZA"/>
                              </w:rPr>
                            </w:pPr>
                            <w:r>
                              <w:rPr>
                                <w:lang w:val="en-ZA"/>
                              </w:rPr>
                              <w:t>This is our Verified file which contains the code save in message7 which was the correct message file that was not destroyed – it contained the message 3985 to which we added our names and ID’s as instructed.</w:t>
                            </w:r>
                          </w:p>
                          <w:p w14:paraId="1140AA45" w14:textId="78D0D0BC" w:rsidR="006D2930" w:rsidRPr="00B30C9D" w:rsidRDefault="006D2930" w:rsidP="00B30C9D">
                            <w:pPr>
                              <w:jc w:val="center"/>
                              <w:rPr>
                                <w:lang w:val="en-ZA"/>
                              </w:rPr>
                            </w:pPr>
                            <w:r>
                              <w:rPr>
                                <w:lang w:val="en-ZA"/>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76FF8C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7" o:spid="_x0000_s1028" type="#_x0000_t65" style="position:absolute;margin-left:160.95pt;margin-top:.65pt;width:240.75pt;height:74.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" adj="18000" filled="f" strokecolor="#090909 [1604]" strokeweight="1pt">
                <v:stroke joinstyle="miter"/>
                <v:textbox>
                  <w:txbxContent>
                    <w:p w14:paraId="366EBF7D" w14:textId="0B59DB59" w:rsidR="006D2930" w:rsidRDefault="006D2930" w:rsidP="00B30C9D">
                      <w:pPr>
                        <w:jc w:val="center"/>
                        <w:rPr>
                          <w:lang w:val="en-ZA"/>
                        </w:rPr>
                      </w:pPr>
                      <w:r>
                        <w:rPr>
                          <w:lang w:val="en-ZA"/>
                        </w:rPr>
                        <w:t>This is our Verified file which contains the code save in message7 which was the correct message file that was not destroyed – it contained the message 3985 to which we added our names and ID’s as instructed.</w:t>
                      </w:r>
                    </w:p>
                    <w:p w14:paraId="1140AA45" w14:textId="78D0D0BC" w:rsidR="006D2930" w:rsidRPr="00B30C9D" w:rsidRDefault="006D2930" w:rsidP="00B30C9D">
                      <w:pPr>
                        <w:jc w:val="center"/>
                        <w:rPr>
                          <w:lang w:val="en-ZA"/>
                        </w:rPr>
                      </w:pPr>
                      <w:r>
                        <w:rPr>
                          <w:lang w:val="en-ZA"/>
                        </w:rPr>
                        <w:t>T</w:t>
                      </w:r>
                    </w:p>
                  </w:txbxContent>
                </v:textbox>
              </v:shape>
            </w:pict>
          </mc:Fallback>
        </mc:AlternateContent>
      </w:r>
      <w:r>
        <w:rPr>
          <w:noProof/>
          <w:lang w:bidi="he-IL"/>
        </w:rPr>
        <w:drawing>
          <wp:anchor distT="0" distB="0" distL="114300" distR="114300" simplePos="0" relativeHeight="251658240" behindDoc="1" locked="0" layoutInCell="1" allowOverlap="1" wp14:anchorId="1BD62CE6" wp14:editId="656E5EA5">
            <wp:simplePos x="0" y="0"/>
            <wp:positionH relativeFrom="margin">
              <wp:align>left</wp:align>
            </wp:positionH>
            <wp:positionV relativeFrom="paragraph">
              <wp:posOffset>8255</wp:posOffset>
            </wp:positionV>
            <wp:extent cx="1536700" cy="923925"/>
            <wp:effectExtent l="0" t="0" r="6350" b="9525"/>
            <wp:wrapTight wrapText="bothSides">
              <wp:wrapPolygon edited="0">
                <wp:start x="0" y="0"/>
                <wp:lineTo x="0" y="21377"/>
                <wp:lineTo x="21421" y="21377"/>
                <wp:lineTo x="21421" y="0"/>
                <wp:lineTo x="0"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36700" cy="923925"/>
                    </a:xfrm>
                    <a:prstGeom prst="rect">
                      <a:avLst/>
                    </a:prstGeom>
                  </pic:spPr>
                </pic:pic>
              </a:graphicData>
            </a:graphic>
            <wp14:sizeRelH relativeFrom="margin">
              <wp14:pctWidth>0</wp14:pctWidth>
            </wp14:sizeRelH>
            <wp14:sizeRelV relativeFrom="margin">
              <wp14:pctHeight>0</wp14:pctHeight>
            </wp14:sizeRelV>
          </wp:anchor>
        </w:drawing>
      </w:r>
    </w:p>
    <w:p w14:paraId="304D7BDB" w14:textId="70D46CFE" w:rsidR="00B30C9D" w:rsidRDefault="00B30C9D" w:rsidP="00691896">
      <w:pPr>
        <w:bidi/>
        <w:jc w:val="right"/>
        <w:rPr>
          <w:lang w:bidi="he-IL"/>
        </w:rPr>
      </w:pPr>
    </w:p>
    <w:p w14:paraId="2DC606E6" w14:textId="11470DF8" w:rsidR="00B30C9D" w:rsidRDefault="00B30C9D" w:rsidP="00B30C9D">
      <w:pPr>
        <w:bidi/>
        <w:jc w:val="right"/>
        <w:rPr>
          <w:lang w:bidi="he-IL"/>
        </w:rPr>
      </w:pPr>
    </w:p>
    <w:p w14:paraId="1E3DF73C" w14:textId="0C88A687" w:rsidR="00B30C9D" w:rsidRDefault="00B30C9D" w:rsidP="00B30C9D">
      <w:pPr>
        <w:bidi/>
        <w:jc w:val="right"/>
        <w:rPr>
          <w:lang w:bidi="he-IL"/>
        </w:rPr>
      </w:pPr>
      <w:r>
        <w:rPr>
          <w:noProof/>
          <w:lang w:bidi="he-IL"/>
        </w:rPr>
        <w:drawing>
          <wp:anchor distT="0" distB="0" distL="114300" distR="114300" simplePos="0" relativeHeight="251659264" behindDoc="1" locked="0" layoutInCell="1" allowOverlap="1" wp14:anchorId="69BA3009" wp14:editId="6BFEBA9A">
            <wp:simplePos x="0" y="0"/>
            <wp:positionH relativeFrom="margin">
              <wp:align>left</wp:align>
            </wp:positionH>
            <wp:positionV relativeFrom="paragraph">
              <wp:posOffset>224790</wp:posOffset>
            </wp:positionV>
            <wp:extent cx="2757805" cy="1114425"/>
            <wp:effectExtent l="0" t="0" r="4445" b="9525"/>
            <wp:wrapTight wrapText="bothSides">
              <wp:wrapPolygon edited="0">
                <wp:start x="0" y="0"/>
                <wp:lineTo x="0" y="21415"/>
                <wp:lineTo x="21486" y="21415"/>
                <wp:lineTo x="21486"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7805" cy="1114425"/>
                    </a:xfrm>
                    <a:prstGeom prst="rect">
                      <a:avLst/>
                    </a:prstGeom>
                  </pic:spPr>
                </pic:pic>
              </a:graphicData>
            </a:graphic>
            <wp14:sizeRelH relativeFrom="margin">
              <wp14:pctWidth>0</wp14:pctWidth>
            </wp14:sizeRelH>
            <wp14:sizeRelV relativeFrom="margin">
              <wp14:pctHeight>0</wp14:pctHeight>
            </wp14:sizeRelV>
          </wp:anchor>
        </w:drawing>
      </w:r>
    </w:p>
    <w:p w14:paraId="7650F0C6" w14:textId="5C814C42" w:rsidR="00B30C9D" w:rsidRDefault="00B30C9D" w:rsidP="00B30C9D">
      <w:pPr>
        <w:bidi/>
        <w:jc w:val="right"/>
        <w:rPr>
          <w:lang w:bidi="he-IL"/>
        </w:rPr>
      </w:pPr>
      <w:r>
        <w:rPr>
          <w:noProof/>
          <w:lang w:bidi="he-IL"/>
        </w:rPr>
        <mc:AlternateContent>
          <mc:Choice Requires="wps">
            <w:drawing>
              <wp:anchor distT="0" distB="0" distL="114300" distR="114300" simplePos="0" relativeHeight="251664384" behindDoc="0" locked="0" layoutInCell="1" allowOverlap="1" wp14:anchorId="630C1E2B" wp14:editId="639344C3">
                <wp:simplePos x="0" y="0"/>
                <wp:positionH relativeFrom="column">
                  <wp:posOffset>2987040</wp:posOffset>
                </wp:positionH>
                <wp:positionV relativeFrom="paragraph">
                  <wp:posOffset>19686</wp:posOffset>
                </wp:positionV>
                <wp:extent cx="3057525" cy="838200"/>
                <wp:effectExtent l="0" t="0" r="66675" b="19050"/>
                <wp:wrapNone/>
                <wp:docPr id="8" name="Rectangle: Folded Corner 8"/>
                <wp:cNvGraphicFramePr/>
                <a:graphic xmlns:a="http://schemas.openxmlformats.org/drawingml/2006/main">
                  <a:graphicData uri="http://schemas.microsoft.com/office/word/2010/wordprocessingShape">
                    <wps:wsp>
                      <wps:cNvSpPr/>
                      <wps:spPr>
                        <a:xfrm>
                          <a:off x="0" y="0"/>
                          <a:ext cx="3057525" cy="838200"/>
                        </a:xfrm>
                        <a:prstGeom prst="foldedCorne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4B29B4" w14:textId="09255A2D" w:rsidR="006D2930" w:rsidRPr="00B30C9D" w:rsidRDefault="006D2930" w:rsidP="00B30C9D">
                            <w:pPr>
                              <w:jc w:val="center"/>
                              <w:rPr>
                                <w:lang w:val="en-ZA"/>
                              </w:rPr>
                            </w:pPr>
                            <w:r>
                              <w:rPr>
                                <w:lang w:val="en-ZA"/>
                              </w:rPr>
                              <w:t>This is our public Key which we used to help decrypt our verified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0C1E2B" id="Rectangle: Folded Corner 8" o:spid="_x0000_s1029" type="#_x0000_t65" style="position:absolute;margin-left:235.2pt;margin-top:1.55pt;width:240.75pt;height:6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" adj="18000" filled="f" strokecolor="#090909 [1604]" strokeweight="1pt">
                <v:stroke joinstyle="miter"/>
                <v:textbox>
                  <w:txbxContent>
                    <w:p w14:paraId="664B29B4" w14:textId="09255A2D" w:rsidR="006D2930" w:rsidRPr="00B30C9D" w:rsidRDefault="006D2930" w:rsidP="00B30C9D">
                      <w:pPr>
                        <w:jc w:val="center"/>
                        <w:rPr>
                          <w:lang w:val="en-ZA"/>
                        </w:rPr>
                      </w:pPr>
                      <w:r>
                        <w:rPr>
                          <w:lang w:val="en-ZA"/>
                        </w:rPr>
                        <w:t>This is our public Key which we used to help decrypt our verified file</w:t>
                      </w:r>
                    </w:p>
                  </w:txbxContent>
                </v:textbox>
              </v:shape>
            </w:pict>
          </mc:Fallback>
        </mc:AlternateContent>
      </w:r>
    </w:p>
    <w:p w14:paraId="0333546B" w14:textId="17426C93" w:rsidR="00B30C9D" w:rsidRDefault="00B30C9D" w:rsidP="00B30C9D">
      <w:pPr>
        <w:bidi/>
        <w:jc w:val="right"/>
        <w:rPr>
          <w:lang w:bidi="he-IL"/>
        </w:rPr>
      </w:pPr>
    </w:p>
    <w:p w14:paraId="4E19789E" w14:textId="31C56F98" w:rsidR="00B30C9D" w:rsidRDefault="00B30C9D" w:rsidP="00B30C9D">
      <w:pPr>
        <w:bidi/>
        <w:jc w:val="right"/>
        <w:rPr>
          <w:lang w:bidi="he-IL"/>
        </w:rPr>
      </w:pPr>
    </w:p>
    <w:p w14:paraId="6EC638A3" w14:textId="54296919" w:rsidR="00B30C9D" w:rsidRDefault="00B30C9D" w:rsidP="00B30C9D">
      <w:pPr>
        <w:bidi/>
        <w:jc w:val="right"/>
        <w:rPr>
          <w:lang w:bidi="he-IL"/>
        </w:rPr>
      </w:pPr>
      <w:r>
        <w:rPr>
          <w:noProof/>
          <w:lang w:bidi="he-IL"/>
        </w:rPr>
        <w:drawing>
          <wp:anchor distT="0" distB="0" distL="114300" distR="114300" simplePos="0" relativeHeight="251660288" behindDoc="0" locked="0" layoutInCell="1" allowOverlap="1" wp14:anchorId="79175A23" wp14:editId="35DF2676">
            <wp:simplePos x="0" y="0"/>
            <wp:positionH relativeFrom="margin">
              <wp:align>right</wp:align>
            </wp:positionH>
            <wp:positionV relativeFrom="paragraph">
              <wp:posOffset>405765</wp:posOffset>
            </wp:positionV>
            <wp:extent cx="6126480" cy="767715"/>
            <wp:effectExtent l="0" t="0" r="7620" b="0"/>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767715"/>
                    </a:xfrm>
                    <a:prstGeom prst="rect">
                      <a:avLst/>
                    </a:prstGeom>
                  </pic:spPr>
                </pic:pic>
              </a:graphicData>
            </a:graphic>
          </wp:anchor>
        </w:drawing>
      </w:r>
    </w:p>
    <w:p w14:paraId="2C267C0B" w14:textId="7D5D9954" w:rsidR="00B30C9D" w:rsidRDefault="00C57C30" w:rsidP="00B30C9D">
      <w:pPr>
        <w:bidi/>
        <w:jc w:val="right"/>
        <w:rPr>
          <w:lang w:bidi="he-IL"/>
        </w:rPr>
      </w:pPr>
      <w:r>
        <w:rPr>
          <w:noProof/>
          <w:lang w:bidi="he-IL"/>
        </w:rPr>
        <mc:AlternateContent>
          <mc:Choice Requires="wps">
            <w:drawing>
              <wp:anchor distT="0" distB="0" distL="114300" distR="114300" simplePos="0" relativeHeight="251668480" behindDoc="0" locked="0" layoutInCell="1" allowOverlap="1" wp14:anchorId="3E3D307B" wp14:editId="2902EB5E">
                <wp:simplePos x="0" y="0"/>
                <wp:positionH relativeFrom="column">
                  <wp:posOffset>3444240</wp:posOffset>
                </wp:positionH>
                <wp:positionV relativeFrom="paragraph">
                  <wp:posOffset>1012190</wp:posOffset>
                </wp:positionV>
                <wp:extent cx="3000375" cy="628650"/>
                <wp:effectExtent l="0" t="0" r="66675" b="19050"/>
                <wp:wrapNone/>
                <wp:docPr id="10" name="Rectangle: Folded Corner 10"/>
                <wp:cNvGraphicFramePr/>
                <a:graphic xmlns:a="http://schemas.openxmlformats.org/drawingml/2006/main">
                  <a:graphicData uri="http://schemas.microsoft.com/office/word/2010/wordprocessingShape">
                    <wps:wsp>
                      <wps:cNvSpPr/>
                      <wps:spPr>
                        <a:xfrm>
                          <a:off x="0" y="0"/>
                          <a:ext cx="3000375" cy="628650"/>
                        </a:xfrm>
                        <a:prstGeom prst="foldedCorne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D46F4E" w14:textId="1367ACB8" w:rsidR="006D2930" w:rsidRPr="00B30C9D" w:rsidRDefault="006D2930" w:rsidP="00B30C9D">
                            <w:pPr>
                              <w:jc w:val="center"/>
                              <w:rPr>
                                <w:lang w:val="en-ZA"/>
                              </w:rPr>
                            </w:pPr>
                            <w:r>
                              <w:rPr>
                                <w:lang w:val="en-ZA"/>
                              </w:rPr>
                              <w:t xml:space="preserve">Below is our verified encrypted file with an added signature </w:t>
                            </w:r>
                            <w:r w:rsidRPr="00B30C9D">
                              <w:rPr>
                                <w:lang w:val="en-ZA"/>
                              </w:rPr>
                              <w:sym w:font="Wingdings" w:char="F0E0"/>
                            </w:r>
                            <w:r>
                              <w:rPr>
                                <w:lang w:val="en-ZA"/>
                              </w:rPr>
                              <w:t xml:space="preserve"> </w:t>
                            </w:r>
                            <w:proofErr w:type="spellStart"/>
                            <w:r>
                              <w:rPr>
                                <w:lang w:val="en-ZA"/>
                              </w:rPr>
                              <w:t>message_enc_sign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D307B" id="Rectangle: Folded Corner 10" o:spid="_x0000_s1030" type="#_x0000_t65" style="position:absolute;margin-left:271.2pt;margin-top:79.7pt;width:236.2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" adj="18000" filled="f" strokecolor="#090909 [1604]" strokeweight="1pt">
                <v:stroke joinstyle="miter"/>
                <v:textbox>
                  <w:txbxContent>
                    <w:p w14:paraId="52D46F4E" w14:textId="1367ACB8" w:rsidR="006D2930" w:rsidRPr="00B30C9D" w:rsidRDefault="006D2930" w:rsidP="00B30C9D">
                      <w:pPr>
                        <w:jc w:val="center"/>
                        <w:rPr>
                          <w:lang w:val="en-ZA"/>
                        </w:rPr>
                      </w:pPr>
                      <w:r>
                        <w:rPr>
                          <w:lang w:val="en-ZA"/>
                        </w:rPr>
                        <w:t xml:space="preserve">Below is our verified encrypted file with an added signature </w:t>
                      </w:r>
                      <w:r w:rsidRPr="00B30C9D">
                        <w:rPr>
                          <w:lang w:val="en-ZA"/>
                        </w:rPr>
                        <w:sym w:font="Wingdings" w:char="F0E0"/>
                      </w:r>
                      <w:r>
                        <w:rPr>
                          <w:lang w:val="en-ZA"/>
                        </w:rPr>
                        <w:t xml:space="preserve"> </w:t>
                      </w:r>
                      <w:proofErr w:type="spellStart"/>
                      <w:r>
                        <w:rPr>
                          <w:lang w:val="en-ZA"/>
                        </w:rPr>
                        <w:t>message_enc_sign</w:t>
                      </w:r>
                      <w:proofErr w:type="spellEnd"/>
                    </w:p>
                  </w:txbxContent>
                </v:textbox>
              </v:shape>
            </w:pict>
          </mc:Fallback>
        </mc:AlternateContent>
      </w:r>
      <w:r w:rsidR="00B30C9D">
        <w:rPr>
          <w:noProof/>
          <w:lang w:bidi="he-IL"/>
        </w:rPr>
        <mc:AlternateContent>
          <mc:Choice Requires="wps">
            <w:drawing>
              <wp:anchor distT="0" distB="0" distL="114300" distR="114300" simplePos="0" relativeHeight="251666432" behindDoc="0" locked="0" layoutInCell="1" allowOverlap="1" wp14:anchorId="3111F23B" wp14:editId="20234F98">
                <wp:simplePos x="0" y="0"/>
                <wp:positionH relativeFrom="column">
                  <wp:posOffset>205740</wp:posOffset>
                </wp:positionH>
                <wp:positionV relativeFrom="paragraph">
                  <wp:posOffset>983615</wp:posOffset>
                </wp:positionV>
                <wp:extent cx="3000375" cy="628650"/>
                <wp:effectExtent l="0" t="0" r="66675" b="19050"/>
                <wp:wrapNone/>
                <wp:docPr id="9" name="Rectangle: Folded Corner 9"/>
                <wp:cNvGraphicFramePr/>
                <a:graphic xmlns:a="http://schemas.openxmlformats.org/drawingml/2006/main">
                  <a:graphicData uri="http://schemas.microsoft.com/office/word/2010/wordprocessingShape">
                    <wps:wsp>
                      <wps:cNvSpPr/>
                      <wps:spPr>
                        <a:xfrm>
                          <a:off x="0" y="0"/>
                          <a:ext cx="3000375" cy="628650"/>
                        </a:xfrm>
                        <a:prstGeom prst="foldedCorne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075C4E" w14:textId="64B41193" w:rsidR="006D2930" w:rsidRPr="00B30C9D" w:rsidRDefault="006D2930" w:rsidP="00B30C9D">
                            <w:pPr>
                              <w:jc w:val="center"/>
                              <w:rPr>
                                <w:lang w:val="en-ZA"/>
                              </w:rPr>
                            </w:pPr>
                            <w:r>
                              <w:rPr>
                                <w:lang w:val="en-ZA"/>
                              </w:rPr>
                              <w:t xml:space="preserve">Above is our verified file which has been encrypted – </w:t>
                            </w:r>
                            <w:proofErr w:type="spellStart"/>
                            <w:r>
                              <w:rPr>
                                <w:lang w:val="en-ZA"/>
                              </w:rPr>
                              <w:t>verified_encryted</w:t>
                            </w:r>
                            <w:proofErr w:type="spellEnd"/>
                            <w:r>
                              <w:rPr>
                                <w:lang w:val="en-Z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1F23B" id="Rectangle: Folded Corner 9" o:spid="_x0000_s1031" type="#_x0000_t65" style="position:absolute;margin-left:16.2pt;margin-top:77.45pt;width:236.25pt;height: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" adj="18000" filled="f" strokecolor="#090909 [1604]" strokeweight="1pt">
                <v:stroke joinstyle="miter"/>
                <v:textbox>
                  <w:txbxContent>
                    <w:p w14:paraId="23075C4E" w14:textId="64B41193" w:rsidR="006D2930" w:rsidRPr="00B30C9D" w:rsidRDefault="006D2930" w:rsidP="00B30C9D">
                      <w:pPr>
                        <w:jc w:val="center"/>
                        <w:rPr>
                          <w:lang w:val="en-ZA"/>
                        </w:rPr>
                      </w:pPr>
                      <w:r>
                        <w:rPr>
                          <w:lang w:val="en-ZA"/>
                        </w:rPr>
                        <w:t xml:space="preserve">Above is our verified file which has been encrypted – </w:t>
                      </w:r>
                      <w:proofErr w:type="spellStart"/>
                      <w:r>
                        <w:rPr>
                          <w:lang w:val="en-ZA"/>
                        </w:rPr>
                        <w:t>verified_encryted</w:t>
                      </w:r>
                      <w:proofErr w:type="spellEnd"/>
                      <w:r>
                        <w:rPr>
                          <w:lang w:val="en-ZA"/>
                        </w:rPr>
                        <w:t>.</w:t>
                      </w:r>
                    </w:p>
                  </w:txbxContent>
                </v:textbox>
              </v:shape>
            </w:pict>
          </mc:Fallback>
        </mc:AlternateContent>
      </w:r>
    </w:p>
    <w:p w14:paraId="1B1A76DF" w14:textId="226C002D" w:rsidR="00B30C9D" w:rsidRDefault="00B30C9D" w:rsidP="00B30C9D">
      <w:pPr>
        <w:bidi/>
        <w:jc w:val="right"/>
        <w:rPr>
          <w:lang w:bidi="he-IL"/>
        </w:rPr>
      </w:pPr>
    </w:p>
    <w:p w14:paraId="2909AEA9" w14:textId="244F95F1" w:rsidR="00B30C9D" w:rsidRDefault="000A6D22" w:rsidP="003C677A">
      <w:pPr>
        <w:bidi/>
        <w:rPr>
          <w:lang w:bidi="he-IL"/>
        </w:rPr>
      </w:pPr>
      <w:r>
        <w:rPr>
          <w:noProof/>
          <w:lang w:bidi="he-IL"/>
        </w:rPr>
        <w:drawing>
          <wp:anchor distT="0" distB="0" distL="114300" distR="114300" simplePos="0" relativeHeight="251661312" behindDoc="1" locked="0" layoutInCell="1" allowOverlap="1" wp14:anchorId="57DB287C" wp14:editId="1C37FEFE">
            <wp:simplePos x="0" y="0"/>
            <wp:positionH relativeFrom="margin">
              <wp:align>right</wp:align>
            </wp:positionH>
            <wp:positionV relativeFrom="paragraph">
              <wp:posOffset>423545</wp:posOffset>
            </wp:positionV>
            <wp:extent cx="6126480" cy="612775"/>
            <wp:effectExtent l="0" t="0" r="7620" b="0"/>
            <wp:wrapTight wrapText="bothSides">
              <wp:wrapPolygon edited="0">
                <wp:start x="0" y="0"/>
                <wp:lineTo x="0" y="20817"/>
                <wp:lineTo x="21560" y="20817"/>
                <wp:lineTo x="215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612775"/>
                    </a:xfrm>
                    <a:prstGeom prst="rect">
                      <a:avLst/>
                    </a:prstGeom>
                  </pic:spPr>
                </pic:pic>
              </a:graphicData>
            </a:graphic>
          </wp:anchor>
        </w:drawing>
      </w:r>
    </w:p>
    <w:p w14:paraId="7A423CF8" w14:textId="1EBD3398" w:rsidR="000A6D22" w:rsidRDefault="000A6D22" w:rsidP="00B30C9D">
      <w:pPr>
        <w:bidi/>
        <w:jc w:val="right"/>
        <w:rPr>
          <w:lang w:bidi="he-IL"/>
        </w:rPr>
      </w:pPr>
    </w:p>
    <w:p w14:paraId="16FA3203" w14:textId="0B3A9D8A" w:rsidR="000A6D22" w:rsidRDefault="000A6D22" w:rsidP="000A6D22">
      <w:pPr>
        <w:bidi/>
        <w:jc w:val="right"/>
        <w:rPr>
          <w:lang w:bidi="he-IL"/>
        </w:rPr>
      </w:pPr>
    </w:p>
    <w:p w14:paraId="72E2B118" w14:textId="77777777" w:rsidR="000A6D22" w:rsidRDefault="000A6D22" w:rsidP="000A6D22">
      <w:pPr>
        <w:bidi/>
        <w:jc w:val="right"/>
        <w:rPr>
          <w:lang w:bidi="he-IL"/>
        </w:rPr>
      </w:pPr>
    </w:p>
    <w:p w14:paraId="6B0A327F" w14:textId="2B3E11D8" w:rsidR="00691896" w:rsidRDefault="00691896" w:rsidP="000A6D22">
      <w:pPr>
        <w:bidi/>
        <w:jc w:val="right"/>
        <w:rPr>
          <w:lang w:bidi="he-IL"/>
        </w:rPr>
      </w:pPr>
      <w:r>
        <w:rPr>
          <w:lang w:bidi="he-IL"/>
        </w:rPr>
        <w:t>Question 3</w:t>
      </w:r>
    </w:p>
    <w:p w14:paraId="073F4E75" w14:textId="1401F005" w:rsidR="000A6D22" w:rsidRDefault="00DF650B" w:rsidP="000A6D22">
      <w:pPr>
        <w:bidi/>
        <w:jc w:val="right"/>
        <w:rPr>
          <w:lang w:bidi="he-IL"/>
        </w:rPr>
      </w:pPr>
      <w:r>
        <w:rPr>
          <w:lang w:bidi="he-IL"/>
        </w:rPr>
        <w:t xml:space="preserve">In order to decrypt the </w:t>
      </w:r>
      <w:proofErr w:type="gramStart"/>
      <w:r>
        <w:rPr>
          <w:lang w:bidi="he-IL"/>
        </w:rPr>
        <w:t>message</w:t>
      </w:r>
      <w:proofErr w:type="gramEnd"/>
      <w:r>
        <w:rPr>
          <w:lang w:bidi="he-IL"/>
        </w:rPr>
        <w:t xml:space="preserve"> we first calculated the hash of the standard (each time substituting the different digest options for “DIGESTALGO” &amp; note ‘standard.txt’ is the standard file from </w:t>
      </w:r>
      <w:proofErr w:type="spellStart"/>
      <w:r>
        <w:rPr>
          <w:lang w:bidi="he-IL"/>
        </w:rPr>
        <w:t>ctf</w:t>
      </w:r>
      <w:proofErr w:type="spellEnd"/>
      <w:r>
        <w:rPr>
          <w:lang w:bidi="he-IL"/>
        </w:rPr>
        <w:t>):</w:t>
      </w:r>
    </w:p>
    <w:p w14:paraId="6D6FCD95" w14:textId="000CAE1B" w:rsidR="00DF650B" w:rsidRDefault="00DF650B" w:rsidP="00DF650B">
      <w:pPr>
        <w:bidi/>
        <w:jc w:val="right"/>
        <w:rPr>
          <w:lang w:bidi="he-IL"/>
        </w:rPr>
      </w:pPr>
      <w:r>
        <w:rPr>
          <w:noProof/>
          <w:lang w:bidi="he-IL"/>
        </w:rPr>
        <mc:AlternateContent>
          <mc:Choice Requires="wps">
            <w:drawing>
              <wp:anchor distT="0" distB="0" distL="114300" distR="114300" simplePos="0" relativeHeight="251672576" behindDoc="0" locked="0" layoutInCell="1" allowOverlap="1" wp14:anchorId="017FF19E" wp14:editId="39AA6F86">
                <wp:simplePos x="0" y="0"/>
                <wp:positionH relativeFrom="column">
                  <wp:posOffset>-13335</wp:posOffset>
                </wp:positionH>
                <wp:positionV relativeFrom="paragraph">
                  <wp:posOffset>0</wp:posOffset>
                </wp:positionV>
                <wp:extent cx="6086475" cy="2571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6086475" cy="257175"/>
                        </a:xfrm>
                        <a:prstGeom prst="rect">
                          <a:avLst/>
                        </a:prstGeom>
                        <a:solidFill>
                          <a:schemeClr val="lt1"/>
                        </a:solidFill>
                        <a:ln w="6350">
                          <a:solidFill>
                            <a:prstClr val="black"/>
                          </a:solidFill>
                        </a:ln>
                      </wps:spPr>
                      <wps:txbx>
                        <w:txbxContent>
                          <w:p w14:paraId="4CE9890A" w14:textId="42C9900A" w:rsidR="00DF650B" w:rsidRPr="00DF650B" w:rsidRDefault="00DF650B">
                            <w:pPr>
                              <w:rPr>
                                <w:lang w:val="en-ZA"/>
                              </w:rPr>
                            </w:pPr>
                            <w:r>
                              <w:rPr>
                                <w:lang w:val="en-ZA"/>
                              </w:rPr>
                              <w:t xml:space="preserve">$ </w:t>
                            </w:r>
                            <w:proofErr w:type="spellStart"/>
                            <w:r>
                              <w:rPr>
                                <w:lang w:val="en-ZA"/>
                              </w:rPr>
                              <w:t>openssl</w:t>
                            </w:r>
                            <w:proofErr w:type="spellEnd"/>
                            <w:r>
                              <w:rPr>
                                <w:lang w:val="en-ZA"/>
                              </w:rPr>
                              <w:t xml:space="preserve"> -DIGESTALGO ./standard.txt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FF19E" id="Text Box 12" o:spid="_x0000_s1032" type="#_x0000_t202" style="position:absolute;margin-left:-1.05pt;margin-top:0;width:479.25pt;height:20.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AkzTgIAAKoEAAAOAAAAZHJzL2Uyb0RvYy54bWysVMFuGjEQvVfqP1i+NwsUS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" fillcolor="white [3201]" strokeweight=".5pt">
                <v:textbox>
                  <w:txbxContent>
                    <w:p w14:paraId="4CE9890A" w14:textId="42C9900A" w:rsidR="00DF650B" w:rsidRPr="00DF650B" w:rsidRDefault="00DF650B">
                      <w:pPr>
                        <w:rPr>
                          <w:lang w:val="en-ZA"/>
                        </w:rPr>
                      </w:pPr>
                      <w:r>
                        <w:rPr>
                          <w:lang w:val="en-ZA"/>
                        </w:rPr>
                        <w:t xml:space="preserve">$ </w:t>
                      </w:r>
                      <w:proofErr w:type="spellStart"/>
                      <w:r>
                        <w:rPr>
                          <w:lang w:val="en-ZA"/>
                        </w:rPr>
                        <w:t>openssl</w:t>
                      </w:r>
                      <w:proofErr w:type="spellEnd"/>
                      <w:r>
                        <w:rPr>
                          <w:lang w:val="en-ZA"/>
                        </w:rPr>
                        <w:t xml:space="preserve"> -DIGESTALGO ./standard.txt </w:t>
                      </w:r>
                    </w:p>
                  </w:txbxContent>
                </v:textbox>
              </v:shape>
            </w:pict>
          </mc:Fallback>
        </mc:AlternateContent>
      </w:r>
    </w:p>
    <w:p w14:paraId="2DD83032" w14:textId="31938E74" w:rsidR="00DF650B" w:rsidRDefault="00DF650B" w:rsidP="00DF650B">
      <w:pPr>
        <w:bidi/>
        <w:jc w:val="right"/>
        <w:rPr>
          <w:lang w:bidi="he-IL"/>
        </w:rPr>
      </w:pPr>
      <w:r>
        <w:rPr>
          <w:lang w:bidi="he-IL"/>
        </w:rPr>
        <w:t>we then used the following to decrypt the secret [HASH is the hash resulted from trying each digest algorithm, therefore we ran this 4 times each time outputting to a different ‘result.txt’ file]:</w:t>
      </w:r>
    </w:p>
    <w:p w14:paraId="58B6E8DF" w14:textId="6BBF138B" w:rsidR="00DF650B" w:rsidRDefault="00DF650B" w:rsidP="00DF650B">
      <w:pPr>
        <w:bidi/>
        <w:jc w:val="right"/>
        <w:rPr>
          <w:lang w:bidi="he-IL"/>
        </w:rPr>
      </w:pPr>
      <w:r>
        <w:rPr>
          <w:noProof/>
          <w:lang w:bidi="he-IL"/>
        </w:rPr>
        <mc:AlternateContent>
          <mc:Choice Requires="wps">
            <w:drawing>
              <wp:anchor distT="0" distB="0" distL="114300" distR="114300" simplePos="0" relativeHeight="251674624" behindDoc="0" locked="0" layoutInCell="1" allowOverlap="1" wp14:anchorId="2305D484" wp14:editId="71D35A86">
                <wp:simplePos x="0" y="0"/>
                <wp:positionH relativeFrom="margin">
                  <wp:align>right</wp:align>
                </wp:positionH>
                <wp:positionV relativeFrom="paragraph">
                  <wp:posOffset>8890</wp:posOffset>
                </wp:positionV>
                <wp:extent cx="6086475" cy="2571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6086475" cy="257175"/>
                        </a:xfrm>
                        <a:prstGeom prst="rect">
                          <a:avLst/>
                        </a:prstGeom>
                        <a:solidFill>
                          <a:schemeClr val="lt1"/>
                        </a:solidFill>
                        <a:ln w="6350">
                          <a:solidFill>
                            <a:prstClr val="black"/>
                          </a:solidFill>
                        </a:ln>
                      </wps:spPr>
                      <wps:txbx>
                        <w:txbxContent>
                          <w:p w14:paraId="1C666ED7" w14:textId="3FD53EFA" w:rsidR="00DF650B" w:rsidRPr="00DF650B" w:rsidRDefault="00DF650B" w:rsidP="00DF650B">
                            <w:pPr>
                              <w:rPr>
                                <w:lang w:val="en-ZA"/>
                              </w:rPr>
                            </w:pPr>
                            <w:r>
                              <w:rPr>
                                <w:lang w:val="en-ZA"/>
                              </w:rPr>
                              <w:t xml:space="preserve">$ </w:t>
                            </w:r>
                            <w:proofErr w:type="spellStart"/>
                            <w:r>
                              <w:rPr>
                                <w:lang w:val="en-ZA"/>
                              </w:rPr>
                              <w:t>openssl</w:t>
                            </w:r>
                            <w:proofErr w:type="spellEnd"/>
                            <w:r>
                              <w:rPr>
                                <w:lang w:val="en-ZA"/>
                              </w:rPr>
                              <w:t xml:space="preserve"> aes-128-cbc -K HASH -iv HASH -d -in ./secret.txt -out ./result.txt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05D484" id="Text Box 13" o:spid="_x0000_s1033" type="#_x0000_t202" style="position:absolute;margin-left:428.05pt;margin-top:.7pt;width:479.25pt;height:20.25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" fillcolor="white [3201]" strokeweight=".5pt">
                <v:textbox>
                  <w:txbxContent>
                    <w:p w14:paraId="1C666ED7" w14:textId="3FD53EFA" w:rsidR="00DF650B" w:rsidRPr="00DF650B" w:rsidRDefault="00DF650B" w:rsidP="00DF650B">
                      <w:pPr>
                        <w:rPr>
                          <w:lang w:val="en-ZA"/>
                        </w:rPr>
                      </w:pPr>
                      <w:r>
                        <w:rPr>
                          <w:lang w:val="en-ZA"/>
                        </w:rPr>
                        <w:t xml:space="preserve">$ </w:t>
                      </w:r>
                      <w:proofErr w:type="spellStart"/>
                      <w:r>
                        <w:rPr>
                          <w:lang w:val="en-ZA"/>
                        </w:rPr>
                        <w:t>openssl</w:t>
                      </w:r>
                      <w:proofErr w:type="spellEnd"/>
                      <w:r>
                        <w:rPr>
                          <w:lang w:val="en-ZA"/>
                        </w:rPr>
                        <w:t xml:space="preserve"> aes-128-cbc -K HASH -iv HASH -d -in ./secret.txt -out ./result.txt</w:t>
                      </w:r>
                    </w:p>
                  </w:txbxContent>
                </v:textbox>
                <w10:wrap anchorx="margin"/>
              </v:shape>
            </w:pict>
          </mc:Fallback>
        </mc:AlternateContent>
      </w:r>
    </w:p>
    <w:p w14:paraId="255F51AF" w14:textId="4CCBC4A7" w:rsidR="00DF650B" w:rsidRDefault="00DF650B" w:rsidP="00DF650B">
      <w:pPr>
        <w:bidi/>
        <w:jc w:val="right"/>
        <w:rPr>
          <w:lang w:bidi="he-IL"/>
        </w:rPr>
      </w:pPr>
      <w:r>
        <w:rPr>
          <w:lang w:bidi="he-IL"/>
        </w:rPr>
        <w:lastRenderedPageBreak/>
        <w:t>The algorithm that resulted in a readable message (and therefore revealed the secret) was:</w:t>
      </w:r>
      <w:r w:rsidR="00821976">
        <w:rPr>
          <w:lang w:bidi="he-IL"/>
        </w:rPr>
        <w:t xml:space="preserve"> -error all files appeared illegible</w:t>
      </w:r>
    </w:p>
    <w:p w14:paraId="4A299F3D" w14:textId="68FB17CB" w:rsidR="00DF650B" w:rsidRPr="00DF650B" w:rsidRDefault="00DF650B" w:rsidP="00DF650B">
      <w:pPr>
        <w:bidi/>
        <w:jc w:val="right"/>
        <w:rPr>
          <w:lang w:bidi="he-IL"/>
        </w:rPr>
      </w:pPr>
      <w:r>
        <w:rPr>
          <w:lang w:bidi="he-IL"/>
        </w:rPr>
        <w:t>the secret decrypted is:</w:t>
      </w:r>
      <w:r w:rsidR="00821976">
        <w:rPr>
          <w:lang w:bidi="he-IL"/>
        </w:rPr>
        <w:t xml:space="preserve"> - error all files appeared illegible</w:t>
      </w:r>
    </w:p>
    <w:p w14:paraId="13734241" w14:textId="7BAABFC7" w:rsidR="000A6D22" w:rsidRDefault="00DF650B" w:rsidP="000A6D22">
      <w:pPr>
        <w:bidi/>
        <w:jc w:val="right"/>
        <w:rPr>
          <w:lang w:bidi="he-IL"/>
        </w:rPr>
      </w:pPr>
      <w:r>
        <w:rPr>
          <w:lang w:bidi="he-IL"/>
        </w:rPr>
        <w:t>[below are snapshots of our work]</w:t>
      </w:r>
    </w:p>
    <w:p w14:paraId="608C3F62" w14:textId="4B3CCCF5" w:rsidR="00DF650B" w:rsidRPr="00DF650B" w:rsidRDefault="00821976" w:rsidP="00DF650B">
      <w:pPr>
        <w:bidi/>
        <w:jc w:val="right"/>
        <w:rPr>
          <w:lang w:bidi="he-IL"/>
        </w:rPr>
      </w:pPr>
      <w:r>
        <w:rPr>
          <w:noProof/>
          <w:lang w:bidi="he-IL"/>
        </w:rPr>
        <w:drawing>
          <wp:inline distT="0" distB="0" distL="0" distR="0" wp14:anchorId="768FA220" wp14:editId="3B9C4F0A">
            <wp:extent cx="6126480" cy="1779905"/>
            <wp:effectExtent l="0" t="0" r="762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6480" cy="1779905"/>
                    </a:xfrm>
                    <a:prstGeom prst="rect">
                      <a:avLst/>
                    </a:prstGeom>
                  </pic:spPr>
                </pic:pic>
              </a:graphicData>
            </a:graphic>
          </wp:inline>
        </w:drawing>
      </w:r>
      <w:r>
        <w:rPr>
          <w:noProof/>
          <w:lang w:bidi="he-IL"/>
        </w:rPr>
        <w:drawing>
          <wp:inline distT="0" distB="0" distL="0" distR="0" wp14:anchorId="57BF3DE2" wp14:editId="17B703E1">
            <wp:extent cx="6126480" cy="2749550"/>
            <wp:effectExtent l="0" t="0" r="762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480" cy="2749550"/>
                    </a:xfrm>
                    <a:prstGeom prst="rect">
                      <a:avLst/>
                    </a:prstGeom>
                  </pic:spPr>
                </pic:pic>
              </a:graphicData>
            </a:graphic>
          </wp:inline>
        </w:drawing>
      </w:r>
    </w:p>
    <w:p w14:paraId="7EFA158B" w14:textId="5B196510" w:rsidR="000A6D22" w:rsidRDefault="000A6D22" w:rsidP="000A6D22">
      <w:pPr>
        <w:bidi/>
        <w:jc w:val="right"/>
        <w:rPr>
          <w:lang w:bidi="he-IL"/>
        </w:rPr>
      </w:pPr>
    </w:p>
    <w:p w14:paraId="7847027B" w14:textId="77777777" w:rsidR="000A6D22" w:rsidRDefault="000A6D22" w:rsidP="000A6D22">
      <w:pPr>
        <w:bidi/>
        <w:jc w:val="right"/>
        <w:rPr>
          <w:lang w:bidi="he-IL"/>
        </w:rPr>
      </w:pPr>
    </w:p>
    <w:p w14:paraId="33A446E5" w14:textId="77777777" w:rsidR="00691896" w:rsidRDefault="00691896" w:rsidP="00691896">
      <w:pPr>
        <w:bidi/>
        <w:jc w:val="right"/>
        <w:rPr>
          <w:lang w:bidi="he-IL"/>
        </w:rPr>
      </w:pPr>
    </w:p>
    <w:p w14:paraId="3CB6F697" w14:textId="0BFC99F2" w:rsidR="00691896" w:rsidRDefault="00691896" w:rsidP="003C677A">
      <w:pPr>
        <w:bidi/>
        <w:jc w:val="right"/>
        <w:rPr>
          <w:lang w:bidi="he-IL"/>
        </w:rPr>
      </w:pPr>
      <w:r>
        <w:rPr>
          <w:lang w:bidi="he-IL"/>
        </w:rPr>
        <w:t xml:space="preserve">Question </w:t>
      </w:r>
      <w:r w:rsidR="003C677A">
        <w:rPr>
          <w:lang w:bidi="he-IL"/>
        </w:rPr>
        <w:t>4</w:t>
      </w:r>
    </w:p>
    <w:p w14:paraId="27C295E4" w14:textId="77777777" w:rsidR="000A6D22" w:rsidRDefault="000A6D22" w:rsidP="000A6D22">
      <w:pPr>
        <w:bidi/>
        <w:jc w:val="center"/>
        <w:rPr>
          <w:lang w:bidi="he-IL"/>
        </w:rPr>
      </w:pPr>
    </w:p>
    <w:p w14:paraId="1FA6A6B8" w14:textId="2C154A1B" w:rsidR="00E90CF2" w:rsidRDefault="005137F6" w:rsidP="003C677A">
      <w:pPr>
        <w:bidi/>
        <w:jc w:val="right"/>
        <w:rPr>
          <w:rFonts w:ascii="Times New Roman" w:hAnsi="Times New Roman" w:cs="Times New Roman"/>
          <w:sz w:val="20"/>
          <w:lang w:val="en-ZA" w:bidi="he-IL"/>
        </w:rPr>
      </w:pPr>
      <w:r>
        <w:rPr>
          <w:lang w:bidi="he-IL"/>
        </w:rPr>
        <w:t>a)</w:t>
      </w:r>
      <w:r w:rsidRPr="005137F6">
        <w:rPr>
          <w:noProof/>
        </w:rPr>
        <w:t xml:space="preserve"> </w:t>
      </w:r>
      <w:r w:rsidR="00E90CF2">
        <w:rPr>
          <w:rFonts w:ascii="Times New Roman" w:hAnsi="Times New Roman" w:cs="Times New Roman"/>
          <w:sz w:val="20"/>
          <w:lang w:val="en-ZA" w:bidi="he-IL"/>
        </w:rPr>
        <w:t>Describe the protocol and cryptography you will use to protect the client-server communication of the students</w:t>
      </w:r>
      <w:r w:rsidR="00E90CF2">
        <w:rPr>
          <w:rFonts w:ascii="TimesNewRomanPSMT" w:hAnsi="TimesNewRomanPSMT" w:cs="TimesNewRomanPSMT"/>
          <w:sz w:val="20"/>
          <w:lang w:val="en-ZA" w:bidi="he-IL"/>
        </w:rPr>
        <w:t xml:space="preserve">’ </w:t>
      </w:r>
      <w:r w:rsidR="00E90CF2">
        <w:rPr>
          <w:rFonts w:ascii="Times New Roman" w:hAnsi="Times New Roman" w:cs="Times New Roman"/>
          <w:sz w:val="20"/>
          <w:lang w:val="en-ZA" w:bidi="he-IL"/>
        </w:rPr>
        <w:t>confidential data:</w:t>
      </w:r>
    </w:p>
    <w:p w14:paraId="465CD1D1" w14:textId="3E1CDAC8" w:rsidR="003C677A" w:rsidRDefault="00E90CF2" w:rsidP="00E90CF2">
      <w:pPr>
        <w:bidi/>
        <w:jc w:val="right"/>
        <w:rPr>
          <w:lang w:bidi="he-IL"/>
        </w:rPr>
      </w:pPr>
      <w:r>
        <w:rPr>
          <w:noProof/>
        </w:rPr>
        <w:lastRenderedPageBreak/>
        <w:drawing>
          <wp:anchor distT="0" distB="0" distL="114300" distR="114300" simplePos="0" relativeHeight="251670528" behindDoc="1" locked="0" layoutInCell="1" allowOverlap="1" wp14:anchorId="672CF9E4" wp14:editId="74020CE2">
            <wp:simplePos x="0" y="0"/>
            <wp:positionH relativeFrom="margin">
              <wp:align>right</wp:align>
            </wp:positionH>
            <wp:positionV relativeFrom="paragraph">
              <wp:posOffset>404495</wp:posOffset>
            </wp:positionV>
            <wp:extent cx="6126480" cy="4281170"/>
            <wp:effectExtent l="0" t="0" r="7620" b="5080"/>
            <wp:wrapTight wrapText="bothSides">
              <wp:wrapPolygon edited="0">
                <wp:start x="0" y="0"/>
                <wp:lineTo x="0" y="21530"/>
                <wp:lineTo x="21560" y="21530"/>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6480" cy="4281170"/>
                    </a:xfrm>
                    <a:prstGeom prst="rect">
                      <a:avLst/>
                    </a:prstGeom>
                  </pic:spPr>
                </pic:pic>
              </a:graphicData>
            </a:graphic>
          </wp:anchor>
        </w:drawing>
      </w:r>
      <w:r>
        <w:rPr>
          <w:lang w:bidi="he-IL"/>
        </w:rPr>
        <w:t>Assuming the intention of this question was for us to suggest our own system using concepts from existing protocols and cryptographic methods – we suggest the following layout of communication:</w:t>
      </w:r>
    </w:p>
    <w:p w14:paraId="21019532" w14:textId="4ADE09C2" w:rsidR="00E90CF2" w:rsidRDefault="00E90CF2" w:rsidP="00E90CF2">
      <w:pPr>
        <w:bidi/>
        <w:jc w:val="right"/>
        <w:rPr>
          <w:lang w:bidi="he-IL"/>
        </w:rPr>
      </w:pPr>
      <w:r>
        <w:rPr>
          <w:lang w:bidi="he-IL"/>
        </w:rPr>
        <w:t>There are two main stages to every communication between client (student) and the server (this website which contains all their information). The first stage being the client entering their password which allows initial connection and access to the server (as mentioned in question); The Second stage is the actual communication between client and server when in use – aka the student</w:t>
      </w:r>
      <w:r w:rsidR="00814FF4">
        <w:rPr>
          <w:lang w:bidi="he-IL"/>
        </w:rPr>
        <w:t>’s</w:t>
      </w:r>
      <w:r>
        <w:rPr>
          <w:lang w:bidi="he-IL"/>
        </w:rPr>
        <w:t xml:space="preserve"> ability to read from and write to the server (as the question stated that the student can both see and update their information.) This </w:t>
      </w:r>
      <w:r w:rsidR="005511A1">
        <w:rPr>
          <w:lang w:bidi="he-IL"/>
        </w:rPr>
        <w:t>Second</w:t>
      </w:r>
      <w:r>
        <w:rPr>
          <w:lang w:bidi="he-IL"/>
        </w:rPr>
        <w:t xml:space="preserve"> stage can further be divided into student’s reading the information and </w:t>
      </w:r>
      <w:r w:rsidR="005511A1">
        <w:rPr>
          <w:lang w:bidi="he-IL"/>
        </w:rPr>
        <w:t xml:space="preserve">student changing the saved information on the server. Seeing as our main concern </w:t>
      </w:r>
      <w:r w:rsidR="00814FF4">
        <w:rPr>
          <w:lang w:bidi="he-IL"/>
        </w:rPr>
        <w:t>(</w:t>
      </w:r>
      <w:proofErr w:type="gramStart"/>
      <w:r w:rsidR="005511A1">
        <w:rPr>
          <w:lang w:bidi="he-IL"/>
        </w:rPr>
        <w:t>at the moment</w:t>
      </w:r>
      <w:proofErr w:type="gramEnd"/>
      <w:r w:rsidR="00814FF4">
        <w:rPr>
          <w:lang w:bidi="he-IL"/>
        </w:rPr>
        <w:t>)</w:t>
      </w:r>
      <w:r w:rsidR="005511A1">
        <w:rPr>
          <w:lang w:bidi="he-IL"/>
        </w:rPr>
        <w:t xml:space="preserve"> is preventing a malicious onlooker from seeing and accessing information, we propose the following: </w:t>
      </w:r>
    </w:p>
    <w:p w14:paraId="78955EC1" w14:textId="1F63F5F1" w:rsidR="005511A1" w:rsidRDefault="005511A1" w:rsidP="005511A1">
      <w:pPr>
        <w:bidi/>
        <w:jc w:val="right"/>
        <w:rPr>
          <w:lang w:bidi="he-IL"/>
        </w:rPr>
      </w:pPr>
      <w:r>
        <w:rPr>
          <w:lang w:bidi="he-IL"/>
        </w:rPr>
        <w:t>We would ideally like the main communication between client and server in stage two to be both secure and efficient – so a symmetric encryption would be ideal as this is the fastest encryption method. However. it present</w:t>
      </w:r>
      <w:r w:rsidR="00814FF4">
        <w:rPr>
          <w:lang w:bidi="he-IL"/>
        </w:rPr>
        <w:t>s</w:t>
      </w:r>
      <w:r>
        <w:rPr>
          <w:lang w:bidi="he-IL"/>
        </w:rPr>
        <w:t xml:space="preserve"> the issue of both client and server needing the same key and passing that key can be unsecure. Therefore, we would pass the key for symmetric encryption in the first stage of the process – the password. We would like the Hash of the student password using a standard digest and AES encryption to be the key </w:t>
      </w:r>
      <w:proofErr w:type="gramStart"/>
      <w:r>
        <w:rPr>
          <w:lang w:bidi="he-IL"/>
        </w:rPr>
        <w:t>of</w:t>
      </w:r>
      <w:proofErr w:type="gramEnd"/>
      <w:r>
        <w:rPr>
          <w:lang w:bidi="he-IL"/>
        </w:rPr>
        <w:t xml:space="preserve"> our symmetric encryption process. This would mean that every communication between server and client is encrypted but both side</w:t>
      </w:r>
      <w:r w:rsidR="00814FF4">
        <w:rPr>
          <w:lang w:bidi="he-IL"/>
        </w:rPr>
        <w:t>s</w:t>
      </w:r>
      <w:r>
        <w:rPr>
          <w:lang w:bidi="he-IL"/>
        </w:rPr>
        <w:t xml:space="preserve"> can decrypt it using the password (in the agreed upon form) as the key. The most secure way to pass this password would be when the student first creates an account to do so via asymmetric encryption. Asymmetric encryption is far slower but perfect for passing keys to be later used for symmetric encryption – as is the case here. </w:t>
      </w:r>
    </w:p>
    <w:p w14:paraId="6BFC171E" w14:textId="24C0446F" w:rsidR="005511A1" w:rsidRDefault="005511A1" w:rsidP="005511A1">
      <w:pPr>
        <w:bidi/>
        <w:jc w:val="right"/>
        <w:rPr>
          <w:lang w:bidi="he-IL"/>
        </w:rPr>
      </w:pPr>
      <w:r>
        <w:rPr>
          <w:lang w:bidi="he-IL"/>
        </w:rPr>
        <w:t>We would suggest that in stage two if a client is simply reading their information</w:t>
      </w:r>
      <w:r w:rsidR="00814FF4">
        <w:rPr>
          <w:lang w:bidi="he-IL"/>
        </w:rPr>
        <w:t xml:space="preserve">, </w:t>
      </w:r>
      <w:r>
        <w:rPr>
          <w:lang w:bidi="he-IL"/>
        </w:rPr>
        <w:t>then putting in their password is enough</w:t>
      </w:r>
      <w:r w:rsidR="0035042C">
        <w:rPr>
          <w:lang w:bidi="he-IL"/>
        </w:rPr>
        <w:t>. However, when it comes to editing what is there on the main server</w:t>
      </w:r>
      <w:r w:rsidR="00814FF4">
        <w:rPr>
          <w:lang w:bidi="he-IL"/>
        </w:rPr>
        <w:t xml:space="preserve"> it</w:t>
      </w:r>
      <w:r w:rsidR="0035042C">
        <w:rPr>
          <w:lang w:bidi="he-IL"/>
        </w:rPr>
        <w:t xml:space="preserve"> is advisable that the client be asked to renter their password as an extra security measure – or be sent a temporary one time password for this purpose.</w:t>
      </w:r>
    </w:p>
    <w:p w14:paraId="1CC307A0" w14:textId="639FFA08" w:rsidR="005511A1" w:rsidRDefault="005511A1" w:rsidP="005511A1">
      <w:pPr>
        <w:bidi/>
        <w:jc w:val="right"/>
        <w:rPr>
          <w:lang w:bidi="he-IL"/>
        </w:rPr>
      </w:pPr>
      <w:r>
        <w:rPr>
          <w:lang w:bidi="he-IL"/>
        </w:rPr>
        <w:t>b)</w:t>
      </w:r>
      <w:r w:rsidRPr="005511A1">
        <w:rPr>
          <w:rFonts w:ascii="Times New Roman" w:hAnsi="Times New Roman" w:cs="Times New Roman"/>
          <w:sz w:val="20"/>
          <w:lang w:val="en-ZA" w:bidi="he-IL"/>
        </w:rPr>
        <w:t xml:space="preserve"> </w:t>
      </w:r>
      <w:r>
        <w:rPr>
          <w:rFonts w:ascii="Times New Roman" w:hAnsi="Times New Roman" w:cs="Times New Roman"/>
          <w:sz w:val="20"/>
          <w:lang w:val="en-ZA" w:bidi="he-IL"/>
        </w:rPr>
        <w:t>How can you protect this protocol against Man-In-The-Middle? Assume the clients will be installed on non-trusted computers and any secrets stored in installation files may be stolen.</w:t>
      </w:r>
    </w:p>
    <w:p w14:paraId="01E25391" w14:textId="36553DA8" w:rsidR="00691896" w:rsidRDefault="006D2930" w:rsidP="005511A1">
      <w:pPr>
        <w:bidi/>
        <w:jc w:val="right"/>
        <w:rPr>
          <w:lang w:bidi="he-IL"/>
        </w:rPr>
      </w:pPr>
      <w:r>
        <w:rPr>
          <w:lang w:bidi="he-IL"/>
        </w:rPr>
        <w:lastRenderedPageBreak/>
        <w:t xml:space="preserve"> </w:t>
      </w:r>
      <w:proofErr w:type="gramStart"/>
      <w:r w:rsidR="0035042C">
        <w:rPr>
          <w:lang w:bidi="he-IL"/>
        </w:rPr>
        <w:t>In order for</w:t>
      </w:r>
      <w:proofErr w:type="gramEnd"/>
      <w:r w:rsidR="0035042C">
        <w:rPr>
          <w:lang w:bidi="he-IL"/>
        </w:rPr>
        <w:t xml:space="preserve"> the above-mentioned system to work both the client and the server have to be very careful to keep the client’s password information secure. The client should preferably memorize their password and not write it down or tell it to anyone else – is they need to they should write it down in such a way that they are reminded what it is as opposed to writing the password itself. The Server needs to authenticate the password and would need to have the passwords “saved on file” it is vital that these files are securely encrypted and that a specific level of clearance is needed for one to access those files. If the client is using an insecure </w:t>
      </w:r>
      <w:proofErr w:type="gramStart"/>
      <w:r w:rsidR="0035042C">
        <w:rPr>
          <w:lang w:bidi="he-IL"/>
        </w:rPr>
        <w:t>computer</w:t>
      </w:r>
      <w:proofErr w:type="gramEnd"/>
      <w:r w:rsidR="0035042C">
        <w:rPr>
          <w:lang w:bidi="he-IL"/>
        </w:rPr>
        <w:t xml:space="preserve"> the server should have a system whereby it operate on site only</w:t>
      </w:r>
      <w:r w:rsidR="00814FF4">
        <w:rPr>
          <w:lang w:bidi="he-IL"/>
        </w:rPr>
        <w:t>.</w:t>
      </w:r>
      <w:r w:rsidR="0035042C">
        <w:rPr>
          <w:lang w:bidi="he-IL"/>
        </w:rPr>
        <w:t xml:space="preserve"> </w:t>
      </w:r>
      <w:r w:rsidR="00814FF4">
        <w:rPr>
          <w:lang w:bidi="he-IL"/>
        </w:rPr>
        <w:t>T</w:t>
      </w:r>
      <w:r w:rsidR="0035042C">
        <w:rPr>
          <w:lang w:bidi="he-IL"/>
        </w:rPr>
        <w:t>he client should only be allowed to change things on the site and not download them. If one is reading and downloading information the file should be encrypted too to avoid information being understood if copied.</w:t>
      </w:r>
    </w:p>
    <w:p w14:paraId="1369B942" w14:textId="77777777" w:rsidR="00691896" w:rsidRDefault="00691896" w:rsidP="00691896">
      <w:pPr>
        <w:bidi/>
        <w:rPr>
          <w:b/>
          <w:bCs/>
          <w:u w:val="single"/>
          <w:lang w:bidi="he-IL"/>
        </w:rPr>
      </w:pPr>
    </w:p>
    <w:sectPr w:rsidR="00691896">
      <w:footerReference w:type="default" r:id="rId14"/>
      <w:headerReference w:type="first" r:id="rId15"/>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66158" w14:textId="77777777" w:rsidR="00DD5349" w:rsidRDefault="00DD5349">
      <w:pPr>
        <w:spacing w:after="0" w:line="240" w:lineRule="auto"/>
      </w:pPr>
      <w:r>
        <w:separator/>
      </w:r>
    </w:p>
  </w:endnote>
  <w:endnote w:type="continuationSeparator" w:id="0">
    <w:p w14:paraId="18E1E577" w14:textId="77777777" w:rsidR="00DD5349" w:rsidRDefault="00DD5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Gisha">
    <w:altName w:val="Times New Roman"/>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61744" w14:textId="77777777" w:rsidR="006D2930" w:rsidRDefault="006D293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549FE" w14:textId="77777777" w:rsidR="00DD5349" w:rsidRDefault="00DD5349">
      <w:pPr>
        <w:spacing w:after="0" w:line="240" w:lineRule="auto"/>
      </w:pPr>
      <w:r>
        <w:separator/>
      </w:r>
    </w:p>
  </w:footnote>
  <w:footnote w:type="continuationSeparator" w:id="0">
    <w:p w14:paraId="070372EC" w14:textId="77777777" w:rsidR="00DD5349" w:rsidRDefault="00DD5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BC968" w14:textId="77777777" w:rsidR="006D2930" w:rsidRDefault="006D2930" w:rsidP="00A042E1">
    <w:pPr>
      <w:pStyle w:val="Header"/>
      <w:bidi/>
      <w:rPr>
        <w:rtl/>
        <w:lang w:bidi="he-IL"/>
      </w:rPr>
    </w:pPr>
    <w:r>
      <w:rPr>
        <w:rFonts w:hint="cs"/>
        <w:rtl/>
        <w:lang w:bidi="he-IL"/>
      </w:rPr>
      <w:t>בס''ד</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l Davidson (midavids)">
    <w15:presenceInfo w15:providerId="AD" w15:userId="S-1-5-21-1708537768-1303643608-725345543-9842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B78"/>
    <w:rsid w:val="00014628"/>
    <w:rsid w:val="00051859"/>
    <w:rsid w:val="00064EB6"/>
    <w:rsid w:val="000A6D22"/>
    <w:rsid w:val="000D4A2F"/>
    <w:rsid w:val="0011722A"/>
    <w:rsid w:val="001C1C19"/>
    <w:rsid w:val="001D5A78"/>
    <w:rsid w:val="0023484B"/>
    <w:rsid w:val="002B4808"/>
    <w:rsid w:val="00323F1F"/>
    <w:rsid w:val="00336252"/>
    <w:rsid w:val="0035042C"/>
    <w:rsid w:val="00393D2C"/>
    <w:rsid w:val="003C677A"/>
    <w:rsid w:val="005137F6"/>
    <w:rsid w:val="005511A1"/>
    <w:rsid w:val="005D3196"/>
    <w:rsid w:val="00631B78"/>
    <w:rsid w:val="00691896"/>
    <w:rsid w:val="006D2930"/>
    <w:rsid w:val="00814FF4"/>
    <w:rsid w:val="00821976"/>
    <w:rsid w:val="0089249B"/>
    <w:rsid w:val="00927530"/>
    <w:rsid w:val="00960C5E"/>
    <w:rsid w:val="009C7AB1"/>
    <w:rsid w:val="00A016D7"/>
    <w:rsid w:val="00A042E1"/>
    <w:rsid w:val="00A3487E"/>
    <w:rsid w:val="00A86A9C"/>
    <w:rsid w:val="00B30C9D"/>
    <w:rsid w:val="00B8440F"/>
    <w:rsid w:val="00C0244F"/>
    <w:rsid w:val="00C57C30"/>
    <w:rsid w:val="00CE56C2"/>
    <w:rsid w:val="00DD5349"/>
    <w:rsid w:val="00DF650B"/>
    <w:rsid w:val="00E80998"/>
    <w:rsid w:val="00E90CF2"/>
    <w:rsid w:val="00EB329E"/>
    <w:rsid w:val="00EE33A3"/>
    <w:rsid w:val="00EE4DE5"/>
    <w:rsid w:val="00F76F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D849"/>
  <w15:chartTrackingRefBased/>
  <w15:docId w15:val="{0AF43F21-9DBA-4BBE-AC36-63C17786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62626" w:themeColor="text1" w:themeTint="D9"/>
        <w:sz w:val="17"/>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141414" w:themeColor="accent1"/>
      <w:sz w:val="32"/>
    </w:rPr>
  </w:style>
  <w:style w:type="paragraph" w:styleId="Heading2">
    <w:name w:val="heading 2"/>
    <w:basedOn w:val="Normal"/>
    <w:next w:val="Normal"/>
    <w:link w:val="Heading2Char"/>
    <w:uiPriority w:val="9"/>
    <w:semiHidden/>
    <w:unhideWhenUsed/>
    <w:qFormat/>
    <w:pPr>
      <w:keepNext/>
      <w:keepLines/>
      <w:spacing w:before="160" w:after="0"/>
      <w:outlineLvl w:val="1"/>
    </w:pPr>
    <w:rPr>
      <w:rFonts w:asciiTheme="majorHAnsi" w:eastAsiaTheme="majorEastAsia" w:hAnsiTheme="majorHAnsi" w:cstheme="majorBidi"/>
      <w:color w:val="141414"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pPr>
      <w:spacing w:after="560" w:line="240" w:lineRule="auto"/>
      <w:contextualSpacing/>
    </w:pPr>
    <w:rPr>
      <w:caps/>
      <w:color w:val="000000" w:themeColor="text1"/>
      <w:sz w:val="20"/>
    </w:rPr>
  </w:style>
  <w:style w:type="character" w:customStyle="1" w:styleId="DateChar">
    <w:name w:val="Date Char"/>
    <w:basedOn w:val="DefaultParagraphFont"/>
    <w:link w:val="Date"/>
    <w:uiPriority w:val="1"/>
    <w:rPr>
      <w:caps/>
      <w:color w:val="000000" w:themeColor="text1"/>
      <w:sz w:val="20"/>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
    <w:qFormat/>
    <w:pPr>
      <w:pBdr>
        <w:bottom w:val="thickThinLargeGap" w:sz="12" w:space="5" w:color="4E4E4E" w:themeColor="accent1" w:themeTint="BF"/>
      </w:pBdr>
      <w:spacing w:after="0" w:line="240" w:lineRule="auto"/>
      <w:contextualSpacing/>
    </w:pPr>
    <w:rPr>
      <w:rFonts w:asciiTheme="majorHAnsi" w:eastAsiaTheme="majorEastAsia" w:hAnsiTheme="majorHAnsi" w:cstheme="majorBidi"/>
      <w:caps/>
      <w:color w:val="4E4E4E" w:themeColor="accent1" w:themeTint="BF"/>
      <w:kern w:val="28"/>
      <w:sz w:val="48"/>
    </w:rPr>
  </w:style>
  <w:style w:type="character" w:customStyle="1" w:styleId="TitleChar">
    <w:name w:val="Title Char"/>
    <w:basedOn w:val="DefaultParagraphFont"/>
    <w:link w:val="Title"/>
    <w:uiPriority w:val="1"/>
    <w:rPr>
      <w:rFonts w:asciiTheme="majorHAnsi" w:eastAsiaTheme="majorEastAsia" w:hAnsiTheme="majorHAnsi" w:cstheme="majorBidi"/>
      <w:caps/>
      <w:color w:val="4E4E4E" w:themeColor="accent1" w:themeTint="BF"/>
      <w:kern w:val="28"/>
      <w:sz w:val="48"/>
    </w:rPr>
  </w:style>
  <w:style w:type="paragraph" w:styleId="Subtitle">
    <w:name w:val="Subtitle"/>
    <w:basedOn w:val="Normal"/>
    <w:next w:val="Normal"/>
    <w:link w:val="SubtitleChar"/>
    <w:uiPriority w:val="1"/>
    <w:qFormat/>
    <w:pPr>
      <w:numPr>
        <w:ilvl w:val="1"/>
      </w:numPr>
      <w:spacing w:after="160"/>
    </w:pPr>
    <w:rPr>
      <w:caps/>
      <w:color w:val="000000" w:themeColor="text1"/>
      <w:sz w:val="20"/>
    </w:rPr>
  </w:style>
  <w:style w:type="character" w:customStyle="1" w:styleId="SubtitleChar">
    <w:name w:val="Subtitle Char"/>
    <w:basedOn w:val="DefaultParagraphFont"/>
    <w:link w:val="Subtitle"/>
    <w:uiPriority w:val="1"/>
    <w:rPr>
      <w:caps/>
      <w:color w:val="000000" w:themeColor="text1"/>
      <w:sz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6"/>
    <w:qFormat/>
    <w:pPr>
      <w:spacing w:after="0" w:line="240" w:lineRule="auto"/>
    </w:pPr>
  </w:style>
  <w:style w:type="paragraph" w:customStyle="1" w:styleId="Name">
    <w:name w:val="Name"/>
    <w:basedOn w:val="Normal"/>
    <w:uiPriority w:val="1"/>
    <w:qFormat/>
    <w:pPr>
      <w:spacing w:before="300" w:after="0" w:line="240" w:lineRule="auto"/>
    </w:pPr>
    <w:rPr>
      <w:color w:val="000000" w:themeColor="text1"/>
      <w:sz w:val="20"/>
    </w:rPr>
  </w:style>
  <w:style w:type="table" w:customStyle="1" w:styleId="TaskListTable">
    <w:name w:val="Task List Table"/>
    <w:basedOn w:val="TableNormal"/>
    <w:uiPriority w:val="99"/>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single" w:sz="4" w:space="0" w:color="969696" w:themeColor="accent3"/>
          <w:bottom w:val="nil"/>
          <w:right w:val="single" w:sz="4" w:space="0" w:color="969696" w:themeColor="accent3"/>
          <w:insideH w:val="nil"/>
          <w:insideV w:val="single" w:sz="8" w:space="0" w:color="FFFFFF" w:themeColor="background1"/>
          <w:tl2br w:val="nil"/>
          <w:tr2bl w:val="nil"/>
        </w:tcBorders>
        <w:shd w:val="clear" w:color="auto" w:fill="969696"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141414" w:themeColor="accent1"/>
      <w:sz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141414" w:themeColor="accent1"/>
      <w:sz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80" w:after="0" w:line="240" w:lineRule="auto"/>
      <w:jc w:val="right"/>
    </w:pPr>
    <w:rPr>
      <w:sz w:val="20"/>
    </w:rPr>
  </w:style>
  <w:style w:type="character" w:customStyle="1" w:styleId="FooterChar">
    <w:name w:val="Footer Char"/>
    <w:basedOn w:val="DefaultParagraphFont"/>
    <w:link w:val="Footer"/>
    <w:uiPriority w:val="99"/>
    <w:rPr>
      <w:sz w:val="20"/>
    </w:rPr>
  </w:style>
  <w:style w:type="paragraph" w:styleId="BalloonText">
    <w:name w:val="Balloon Text"/>
    <w:basedOn w:val="Normal"/>
    <w:link w:val="BalloonTextChar"/>
    <w:uiPriority w:val="99"/>
    <w:semiHidden/>
    <w:unhideWhenUsed/>
    <w:rsid w:val="00631B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B78"/>
    <w:rPr>
      <w:rFonts w:ascii="Segoe UI" w:hAnsi="Segoe UI" w:cs="Segoe UI"/>
      <w:sz w:val="18"/>
      <w:szCs w:val="18"/>
    </w:rPr>
  </w:style>
  <w:style w:type="table" w:styleId="TableWeb3">
    <w:name w:val="Table Web 3"/>
    <w:basedOn w:val="TableNormal"/>
    <w:uiPriority w:val="99"/>
    <w:rsid w:val="00A3487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A34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90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davids\AppData\Roaming\Microsoft\Templates\Task%20Assignment%20She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A022BFECC274B8A91FEC6826406FCB3"/>
        <w:category>
          <w:name w:val="General"/>
          <w:gallery w:val="placeholder"/>
        </w:category>
        <w:types>
          <w:type w:val="bbPlcHdr"/>
        </w:types>
        <w:behaviors>
          <w:behavior w:val="content"/>
        </w:behaviors>
        <w:guid w:val="{D8D7DC33-B6A6-4C92-9411-A45E7CCC5A8B}"/>
      </w:docPartPr>
      <w:docPartBody>
        <w:p w:rsidR="000D3B89" w:rsidRDefault="006427BB">
          <w:pPr>
            <w:pStyle w:val="BA022BFECC274B8A91FEC6826406FCB3"/>
          </w:pPr>
          <w:r>
            <w:t>[Click here to 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Gisha">
    <w:altName w:val="Times New Roman"/>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D94"/>
    <w:rsid w:val="000718F4"/>
    <w:rsid w:val="000D3B89"/>
    <w:rsid w:val="00290D94"/>
    <w:rsid w:val="00335657"/>
    <w:rsid w:val="003F4FCF"/>
    <w:rsid w:val="0041503E"/>
    <w:rsid w:val="00507860"/>
    <w:rsid w:val="006427BB"/>
    <w:rsid w:val="00720F07"/>
    <w:rsid w:val="0094596F"/>
    <w:rsid w:val="00D367E5"/>
    <w:rsid w:val="00DA1FE9"/>
    <w:rsid w:val="00FB3B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022BFECC274B8A91FEC6826406FCB3">
    <w:name w:val="BA022BFECC274B8A91FEC6826406FCB3"/>
  </w:style>
  <w:style w:type="character" w:styleId="PlaceholderText">
    <w:name w:val="Placeholder Text"/>
    <w:basedOn w:val="DefaultParagraphFont"/>
    <w:uiPriority w:val="99"/>
    <w:semiHidden/>
    <w:rsid w:val="00290D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56A43B0-A391-4465-A267-FD07F814ED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Task Assignment Sheet</Template>
  <TotalTime>1786</TotalTime>
  <Pages>6</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Davidson (midavids)</dc:creator>
  <cp:keywords/>
  <cp:lastModifiedBy>Gila Odes</cp:lastModifiedBy>
  <cp:revision>8</cp:revision>
  <dcterms:created xsi:type="dcterms:W3CDTF">2020-11-12T19:16:00Z</dcterms:created>
  <dcterms:modified xsi:type="dcterms:W3CDTF">2020-11-22T15:52:00Z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TC029195429991</vt:lpwstr>
  </property>
</Properties>
</file>